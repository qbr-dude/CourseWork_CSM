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DF73" w14:textId="06B4BAF5" w:rsidR="00F53226" w:rsidRPr="00C532BC" w:rsidRDefault="00F532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3226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3B99F8C9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ВВЕДЕНИЕ</w:t>
      </w:r>
    </w:p>
    <w:p w14:paraId="1CEA0B77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 Концептуальное описание предметной области</w:t>
      </w:r>
    </w:p>
    <w:p w14:paraId="59C6A2E7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 Характеристики ИС</w:t>
      </w:r>
    </w:p>
    <w:p w14:paraId="34646D7B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 Анализ существующих решений для предметной области</w:t>
      </w:r>
    </w:p>
    <w:p w14:paraId="0BC8E14D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 Разработка общей структуры ИС</w:t>
      </w:r>
    </w:p>
    <w:p w14:paraId="347803BE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 Разработка серверной части информационной системы</w:t>
      </w:r>
    </w:p>
    <w:p w14:paraId="7B344F69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5.1 Инфологическое проектирование БД</w:t>
      </w:r>
    </w:p>
    <w:p w14:paraId="20D7629C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5.2 Даталогическое проектирование БД</w:t>
      </w:r>
    </w:p>
    <w:p w14:paraId="01EED111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5.3 Программирование объектов БД</w:t>
      </w:r>
    </w:p>
    <w:p w14:paraId="41D73D36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 Разработка клиентского приложения</w:t>
      </w:r>
    </w:p>
    <w:p w14:paraId="795417C2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6.1 Выбор программных компонентов клиентской части</w:t>
      </w:r>
    </w:p>
    <w:p w14:paraId="2A2067D6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6.2 Разработка интерфейса пользователя</w:t>
      </w:r>
    </w:p>
    <w:p w14:paraId="383C480C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6.2.1 Разработка форм</w:t>
      </w:r>
    </w:p>
    <w:p w14:paraId="7BA4BCE3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6.3 Разработка сценария инсталляции клиентской программы</w:t>
      </w:r>
    </w:p>
    <w:p w14:paraId="79EF4A12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 Разработка программной документации</w:t>
      </w:r>
    </w:p>
    <w:p w14:paraId="6BF98D3F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 Тестирование ИС</w:t>
      </w:r>
    </w:p>
    <w:p w14:paraId="5FAC9BB4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ЗАКЛЮЧЕНИЕ</w:t>
      </w:r>
    </w:p>
    <w:p w14:paraId="7BDE1EEE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СПИСОК ИСПОЛЬЗУЕМОЙ ЛИТЕРАТУРЫ</w:t>
      </w:r>
    </w:p>
    <w:p w14:paraId="135588CD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ПРИЛОЖЕНИЕ А: сценарий создания объектов БД.</w:t>
      </w:r>
    </w:p>
    <w:p w14:paraId="536DC928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ПРИЛОЖЕНИЕ Б: сценарий заполнения таблиц БД.</w:t>
      </w:r>
    </w:p>
    <w:p w14:paraId="35CAF593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ПРИЛОЖЕНИЕ В: исходный текст клиентской программы.</w:t>
      </w:r>
    </w:p>
    <w:p w14:paraId="463BCD69" w14:textId="77777777" w:rsidR="00C532BC" w:rsidRDefault="00C532BC" w:rsidP="00C532BC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ПРИЛОЖЕНИЕ Г: сценарий инсталляции программы.</w:t>
      </w:r>
    </w:p>
    <w:p w14:paraId="5D9D15FA" w14:textId="5A5204A5" w:rsidR="007C33BF" w:rsidRDefault="007C33BF" w:rsidP="007C33BF">
      <w:pPr>
        <w:rPr>
          <w:rFonts w:ascii="Times New Roman" w:hAnsi="Times New Roman" w:cs="Times New Roman"/>
          <w:sz w:val="28"/>
          <w:szCs w:val="28"/>
        </w:rPr>
      </w:pPr>
    </w:p>
    <w:p w14:paraId="17892588" w14:textId="77777777" w:rsidR="00C532BC" w:rsidRDefault="00C532BC" w:rsidP="007C33BF">
      <w:pPr>
        <w:rPr>
          <w:rFonts w:ascii="Times New Roman" w:hAnsi="Times New Roman" w:cs="Times New Roman"/>
          <w:sz w:val="28"/>
          <w:szCs w:val="28"/>
        </w:rPr>
      </w:pPr>
    </w:p>
    <w:p w14:paraId="1B73ABEB" w14:textId="2BAB853E" w:rsidR="007C33BF" w:rsidRPr="007C33BF" w:rsidRDefault="007C33BF" w:rsidP="007C33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C33BF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6E235870" w14:textId="376DF3B8" w:rsidR="007C33BF" w:rsidRDefault="007C33BF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современном мире с повсеместном развитием способов получения информации для людей острым встает вопрос затраты времени. Поэтому разрабатываются системы, позволяющие быстро получить необходимую информацию. </w:t>
      </w:r>
      <w:r w:rsidR="004858F9">
        <w:rPr>
          <w:rFonts w:ascii="Times New Roman" w:hAnsi="Times New Roman" w:cs="Times New Roman"/>
          <w:sz w:val="28"/>
          <w:szCs w:val="28"/>
        </w:rPr>
        <w:t>Сейчас существуют крупные системы, обладающие большой скоростью, значительным объемом поисковых данных и их доступностью.</w:t>
      </w:r>
    </w:p>
    <w:p w14:paraId="102BA47A" w14:textId="182E2F13" w:rsidR="004858F9" w:rsidRDefault="0093396C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858F9">
        <w:rPr>
          <w:rFonts w:ascii="Times New Roman" w:hAnsi="Times New Roman" w:cs="Times New Roman"/>
          <w:sz w:val="28"/>
          <w:szCs w:val="28"/>
        </w:rPr>
        <w:t xml:space="preserve"> данной курсовой работе, призванной ознакомить студентов с </w:t>
      </w:r>
      <w:r>
        <w:rPr>
          <w:rFonts w:ascii="Times New Roman" w:hAnsi="Times New Roman" w:cs="Times New Roman"/>
          <w:sz w:val="28"/>
          <w:szCs w:val="28"/>
        </w:rPr>
        <w:t xml:space="preserve">проектированием подобной системы, но куда более меньших размеров, была разработана система для кинотеатра, которая позволяет управлять основными объектами. </w:t>
      </w:r>
      <w:r w:rsidR="000E15AF">
        <w:rPr>
          <w:rFonts w:ascii="Times New Roman" w:hAnsi="Times New Roman" w:cs="Times New Roman"/>
          <w:sz w:val="28"/>
          <w:szCs w:val="28"/>
        </w:rPr>
        <w:t>Использование приложения для кинотеатра позволяет узнавать о расписаниях и покупать билеты фильмы там, где удобно зрителю. То есть нет необходимости в посещении кинотеатра, кроме как для просмотра киноленты.</w:t>
      </w:r>
    </w:p>
    <w:p w14:paraId="388B798F" w14:textId="4D9FCBF5" w:rsidR="0093396C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разработана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26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26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926408">
        <w:rPr>
          <w:rFonts w:ascii="Times New Roman" w:hAnsi="Times New Roman" w:cs="Times New Roman"/>
          <w:sz w:val="28"/>
          <w:szCs w:val="28"/>
        </w:rPr>
        <w:t xml:space="preserve"> 2018. </w:t>
      </w:r>
      <w:r>
        <w:rPr>
          <w:rFonts w:ascii="Times New Roman" w:hAnsi="Times New Roman" w:cs="Times New Roman"/>
          <w:sz w:val="28"/>
          <w:szCs w:val="28"/>
        </w:rPr>
        <w:t xml:space="preserve">Клиентское приложение (сайт) разработано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26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264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2640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Использованные языки: </w:t>
      </w:r>
      <w:r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Pr="0083089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308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30897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830897">
        <w:rPr>
          <w:rFonts w:ascii="Times New Roman" w:hAnsi="Times New Roman" w:cs="Times New Roman"/>
          <w:sz w:val="28"/>
          <w:szCs w:val="28"/>
        </w:rPr>
        <w:t>.</w:t>
      </w:r>
    </w:p>
    <w:p w14:paraId="0660546B" w14:textId="38933B41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9CB890" w14:textId="77777777" w:rsidR="001D2AE2" w:rsidRDefault="001D2AE2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068B78D" w14:textId="5C568858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EB975ED" w14:textId="2BEDFCC2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4067B76" w14:textId="67BB47AA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6B930E2" w14:textId="599505B2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5087553" w14:textId="7089CE10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B31EA4" w14:textId="7FAB69E4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0A5AD1" w14:textId="1E4B0208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99BB5B" w14:textId="2AB572B8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FEBC76" w14:textId="67AE5B7A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6F846D1" w14:textId="1DC17E32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12F578" w14:textId="295FC401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EF11CF" w14:textId="438B1BEC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ABB11E3" w14:textId="05AA138D" w:rsidR="00926408" w:rsidRDefault="00926408" w:rsidP="004858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D26999" w14:textId="4A29F38A" w:rsidR="00926408" w:rsidRDefault="00926408" w:rsidP="00926408">
      <w:pPr>
        <w:rPr>
          <w:rFonts w:ascii="Times New Roman" w:hAnsi="Times New Roman" w:cs="Times New Roman"/>
          <w:sz w:val="28"/>
          <w:szCs w:val="28"/>
        </w:rPr>
      </w:pPr>
    </w:p>
    <w:p w14:paraId="3008FCF9" w14:textId="63DDB2FF" w:rsidR="00926408" w:rsidRPr="00EB4E0A" w:rsidRDefault="00926408" w:rsidP="00926408">
      <w:pPr>
        <w:rPr>
          <w:rFonts w:ascii="Times New Roman" w:hAnsi="Times New Roman" w:cs="Times New Roman"/>
          <w:sz w:val="28"/>
          <w:szCs w:val="28"/>
        </w:rPr>
      </w:pPr>
    </w:p>
    <w:p w14:paraId="4B28D8F9" w14:textId="6D241BC5" w:rsidR="00926408" w:rsidRPr="00926408" w:rsidRDefault="00926408" w:rsidP="009264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408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="001D2AE2">
        <w:rPr>
          <w:rFonts w:ascii="Times New Roman" w:hAnsi="Times New Roman" w:cs="Times New Roman"/>
          <w:b/>
          <w:bCs/>
          <w:sz w:val="28"/>
          <w:szCs w:val="28"/>
        </w:rPr>
        <w:t>Концептуальное о</w:t>
      </w:r>
      <w:r w:rsidRPr="00926408">
        <w:rPr>
          <w:rFonts w:ascii="Times New Roman" w:hAnsi="Times New Roman" w:cs="Times New Roman"/>
          <w:b/>
          <w:bCs/>
          <w:sz w:val="28"/>
          <w:szCs w:val="28"/>
        </w:rPr>
        <w:t>писание предметной области</w:t>
      </w:r>
    </w:p>
    <w:p w14:paraId="43BB70C1" w14:textId="38612722" w:rsidR="00926408" w:rsidRDefault="00926408" w:rsidP="00CE04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53EE4">
        <w:rPr>
          <w:rFonts w:ascii="Times New Roman" w:hAnsi="Times New Roman" w:cs="Times New Roman"/>
          <w:sz w:val="28"/>
          <w:szCs w:val="28"/>
          <w:u w:val="single"/>
        </w:rPr>
        <w:t>Предметная область</w:t>
      </w:r>
      <w:r>
        <w:rPr>
          <w:rFonts w:ascii="Times New Roman" w:hAnsi="Times New Roman" w:cs="Times New Roman"/>
          <w:sz w:val="28"/>
          <w:szCs w:val="28"/>
        </w:rPr>
        <w:t xml:space="preserve"> – кинотеатр, </w:t>
      </w:r>
      <w:r w:rsidR="00CE04F3">
        <w:rPr>
          <w:rFonts w:ascii="Times New Roman" w:hAnsi="Times New Roman" w:cs="Times New Roman"/>
          <w:sz w:val="28"/>
          <w:szCs w:val="28"/>
        </w:rPr>
        <w:t>предоставляющий прокат различных фильмов.</w:t>
      </w:r>
    </w:p>
    <w:p w14:paraId="78D0D65A" w14:textId="7A3B5F6F" w:rsidR="001D2AE2" w:rsidRDefault="001D2AE2" w:rsidP="001D2AE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Кинотеатр должен обладать определенным административным и оперативным штатом, в который входят: администраторы, менеджеры, киномеханики, кассиры (работники у залов), уборщики.</w:t>
      </w:r>
    </w:p>
    <w:p w14:paraId="52C91C3C" w14:textId="5D8CB9A9" w:rsidR="001D2AE2" w:rsidRDefault="001D2AE2" w:rsidP="001D2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Основная деятельность – показ фильмов, поэтому у кинотеатра должна быть база кинолент, со временем меняющая свой состав. В состав так же входят кинозалы, кассы.</w:t>
      </w:r>
    </w:p>
    <w:p w14:paraId="7ABB83C3" w14:textId="145067FD" w:rsidR="001D2AE2" w:rsidRDefault="001D2AE2" w:rsidP="001D2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Кинотеатр имеет возможность предоставление проката реклам перед сеансами.</w:t>
      </w:r>
    </w:p>
    <w:p w14:paraId="6BB21C3D" w14:textId="2C32C7B7" w:rsidR="001D2AE2" w:rsidRDefault="001D2AE2" w:rsidP="001D2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Покупка билетов может осуществляться через кассы, либо через интернет-сайт. </w:t>
      </w:r>
    </w:p>
    <w:p w14:paraId="33247DEA" w14:textId="2059DB24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3238C441" w14:textId="46CDB2BA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5C4E5D7D" w14:textId="45656F08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5F6171F4" w14:textId="385D74A2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74504044" w14:textId="45BE739A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3665C160" w14:textId="78B83EF6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4F546152" w14:textId="73266DAA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2449FBA9" w14:textId="45484142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7FFC6A06" w14:textId="117C5B59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6AC91FD9" w14:textId="40D7C2B7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3055BC20" w14:textId="641EE2B4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0FEBED62" w14:textId="68FE81D8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06C832FC" w14:textId="49589628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6685679A" w14:textId="26E46E71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246DA351" w14:textId="1D1F3218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50D18A20" w14:textId="11ACCB70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2D054B0D" w14:textId="3F1CF083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5443B3AC" w14:textId="77777777" w:rsidR="002B3EF3" w:rsidRDefault="002B3EF3" w:rsidP="001D2AE2">
      <w:pPr>
        <w:rPr>
          <w:rFonts w:ascii="Times New Roman" w:hAnsi="Times New Roman" w:cs="Times New Roman"/>
          <w:sz w:val="28"/>
          <w:szCs w:val="28"/>
        </w:rPr>
      </w:pPr>
    </w:p>
    <w:p w14:paraId="53A719BD" w14:textId="63D9DC36" w:rsidR="00BA5C78" w:rsidRDefault="00BA5C78" w:rsidP="001D2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C532BC" w:rsidRPr="00C532BC">
        <w:rPr>
          <w:rFonts w:ascii="Times New Roman" w:hAnsi="Times New Roman" w:cs="Times New Roman"/>
          <w:b/>
          <w:bCs/>
          <w:sz w:val="28"/>
          <w:szCs w:val="28"/>
        </w:rPr>
        <w:t>Характеристики ИС</w:t>
      </w:r>
    </w:p>
    <w:p w14:paraId="7BAEBE1A" w14:textId="3F8AC344" w:rsidR="00CE04F3" w:rsidRPr="00953EE4" w:rsidRDefault="00CE04F3" w:rsidP="00CE04F3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953EE4">
        <w:rPr>
          <w:rFonts w:ascii="Times New Roman" w:hAnsi="Times New Roman" w:cs="Times New Roman"/>
          <w:sz w:val="28"/>
          <w:szCs w:val="28"/>
          <w:u w:val="single"/>
        </w:rPr>
        <w:t>Хранимые данные в базе:</w:t>
      </w:r>
    </w:p>
    <w:p w14:paraId="26D622C2" w14:textId="00DBC717" w:rsidR="00CE04F3" w:rsidRDefault="00CE04F3" w:rsidP="00CE04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кинозалах:</w:t>
      </w:r>
    </w:p>
    <w:p w14:paraId="48A2FDD6" w14:textId="0E75B103" w:rsidR="00CE04F3" w:rsidRPr="00CE04F3" w:rsidRDefault="00B77C69" w:rsidP="00CE04F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E04F3">
        <w:rPr>
          <w:rFonts w:ascii="Times New Roman" w:hAnsi="Times New Roman" w:cs="Times New Roman"/>
          <w:sz w:val="28"/>
          <w:szCs w:val="28"/>
        </w:rPr>
        <w:t xml:space="preserve">омер зала,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CE04F3">
        <w:rPr>
          <w:rFonts w:ascii="Times New Roman" w:hAnsi="Times New Roman" w:cs="Times New Roman"/>
          <w:sz w:val="28"/>
          <w:szCs w:val="28"/>
        </w:rPr>
        <w:t xml:space="preserve">аличие </w:t>
      </w:r>
      <w:r w:rsidR="00CE04F3" w:rsidRPr="00CE04F3">
        <w:rPr>
          <w:rFonts w:ascii="Times New Roman" w:hAnsi="Times New Roman" w:cs="Times New Roman"/>
          <w:sz w:val="28"/>
          <w:szCs w:val="28"/>
        </w:rPr>
        <w:t>3</w:t>
      </w:r>
      <w:r w:rsidR="00CE04F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E04F3" w:rsidRPr="00CE04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CE04F3">
        <w:rPr>
          <w:rFonts w:ascii="Times New Roman" w:hAnsi="Times New Roman" w:cs="Times New Roman"/>
          <w:sz w:val="28"/>
          <w:szCs w:val="28"/>
        </w:rPr>
        <w:t>оличество рядов и мест</w:t>
      </w:r>
      <w:r w:rsidR="00CE04F3" w:rsidRPr="00CE04F3">
        <w:rPr>
          <w:rFonts w:ascii="Times New Roman" w:hAnsi="Times New Roman" w:cs="Times New Roman"/>
          <w:sz w:val="28"/>
          <w:szCs w:val="28"/>
        </w:rPr>
        <w:t>;</w:t>
      </w:r>
    </w:p>
    <w:p w14:paraId="7574229A" w14:textId="77777777" w:rsidR="00CE04F3" w:rsidRDefault="00CE04F3" w:rsidP="00CE04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прокатываемым фильмам:</w:t>
      </w:r>
    </w:p>
    <w:p w14:paraId="4D40557B" w14:textId="68E1DDEE" w:rsidR="00CE04F3" w:rsidRDefault="00B77C69" w:rsidP="00CE04F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E04F3">
        <w:rPr>
          <w:rFonts w:ascii="Times New Roman" w:hAnsi="Times New Roman" w:cs="Times New Roman"/>
          <w:sz w:val="28"/>
          <w:szCs w:val="28"/>
        </w:rPr>
        <w:t xml:space="preserve">азвание фильма,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CE04F3">
        <w:rPr>
          <w:rFonts w:ascii="Times New Roman" w:hAnsi="Times New Roman" w:cs="Times New Roman"/>
          <w:sz w:val="28"/>
          <w:szCs w:val="28"/>
        </w:rPr>
        <w:t xml:space="preserve">од выхода,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CE04F3">
        <w:rPr>
          <w:rFonts w:ascii="Times New Roman" w:hAnsi="Times New Roman" w:cs="Times New Roman"/>
          <w:sz w:val="28"/>
          <w:szCs w:val="28"/>
        </w:rPr>
        <w:t xml:space="preserve">ежиссер, </w:t>
      </w:r>
      <w:r>
        <w:rPr>
          <w:rFonts w:ascii="Times New Roman" w:hAnsi="Times New Roman" w:cs="Times New Roman"/>
          <w:sz w:val="28"/>
          <w:szCs w:val="28"/>
        </w:rPr>
        <w:t>дл</w:t>
      </w:r>
      <w:r w:rsidR="00CE04F3">
        <w:rPr>
          <w:rFonts w:ascii="Times New Roman" w:hAnsi="Times New Roman" w:cs="Times New Roman"/>
          <w:sz w:val="28"/>
          <w:szCs w:val="28"/>
        </w:rPr>
        <w:t xml:space="preserve">ительность, </w:t>
      </w:r>
      <w:r>
        <w:rPr>
          <w:rFonts w:ascii="Times New Roman" w:hAnsi="Times New Roman" w:cs="Times New Roman"/>
          <w:sz w:val="28"/>
          <w:szCs w:val="28"/>
        </w:rPr>
        <w:t>ж</w:t>
      </w:r>
      <w:r w:rsidR="00CE04F3">
        <w:rPr>
          <w:rFonts w:ascii="Times New Roman" w:hAnsi="Times New Roman" w:cs="Times New Roman"/>
          <w:sz w:val="28"/>
          <w:szCs w:val="28"/>
        </w:rPr>
        <w:t xml:space="preserve">анр,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CE04F3">
        <w:rPr>
          <w:rFonts w:ascii="Times New Roman" w:hAnsi="Times New Roman" w:cs="Times New Roman"/>
          <w:sz w:val="28"/>
          <w:szCs w:val="28"/>
        </w:rPr>
        <w:t>ейтинг;</w:t>
      </w:r>
    </w:p>
    <w:p w14:paraId="78315A9A" w14:textId="77777777" w:rsidR="00CE04F3" w:rsidRDefault="00CE04F3" w:rsidP="00CE04F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сотрудниках:</w:t>
      </w:r>
    </w:p>
    <w:p w14:paraId="701D6BC4" w14:textId="17569866" w:rsidR="00B77C69" w:rsidRDefault="00B77C69" w:rsidP="00CE04F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ФИО, должность, паспорт, опыт</w:t>
      </w:r>
      <w:r w:rsidR="006E2E3D">
        <w:rPr>
          <w:rFonts w:ascii="Times New Roman" w:hAnsi="Times New Roman" w:cs="Times New Roman"/>
          <w:sz w:val="28"/>
          <w:szCs w:val="28"/>
        </w:rPr>
        <w:t>, номер телефона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43AC107" w14:textId="22F1395F" w:rsidR="00953EE4" w:rsidRDefault="00953EE4" w:rsidP="00953E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должностях:</w:t>
      </w:r>
    </w:p>
    <w:p w14:paraId="1B32B613" w14:textId="17F57E22" w:rsidR="00953EE4" w:rsidRDefault="00953EE4" w:rsidP="00953EE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позиции, описание, ранг, зарплата;</w:t>
      </w:r>
    </w:p>
    <w:p w14:paraId="769B0594" w14:textId="79423EEE" w:rsidR="00CE04F3" w:rsidRDefault="00B77C69" w:rsidP="00B77C6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сеансах:</w:t>
      </w:r>
    </w:p>
    <w:p w14:paraId="377354A5" w14:textId="01E20043" w:rsidR="00B77C69" w:rsidRDefault="00B77C69" w:rsidP="00B77C6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фильма, номер зала, время показа, возрастной рейтинг, тип сеанса, стоимость билета;</w:t>
      </w:r>
    </w:p>
    <w:p w14:paraId="5630BD4A" w14:textId="6579ACD8" w:rsidR="006E2E3D" w:rsidRDefault="006E2E3D" w:rsidP="006E2E3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рекламодателях:</w:t>
      </w:r>
    </w:p>
    <w:p w14:paraId="07E8BA4E" w14:textId="0AF9C1EB" w:rsidR="006E2E3D" w:rsidRDefault="006E2E3D" w:rsidP="006E2E3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ФИО, название компании, номер телефона;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27A7F12" w14:textId="33B07ED8" w:rsidR="00B77C69" w:rsidRDefault="00B77C69" w:rsidP="00B77C6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прокатываемой рекламе:</w:t>
      </w:r>
    </w:p>
    <w:p w14:paraId="14FEFCF6" w14:textId="6850D5E1" w:rsidR="00B77C69" w:rsidRDefault="00953EE4" w:rsidP="00B77C69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сеанса, ответственный сотрудник, рекламодатель, название рекламы, длительность, стоимость;</w:t>
      </w:r>
    </w:p>
    <w:p w14:paraId="238B8634" w14:textId="77777777" w:rsidR="00953EE4" w:rsidRDefault="00953EE4" w:rsidP="00953E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кассах</w:t>
      </w:r>
    </w:p>
    <w:p w14:paraId="002A0397" w14:textId="33BBA0EC" w:rsidR="00953EE4" w:rsidRDefault="00953EE4" w:rsidP="00953EE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кассы, сотрудник, время смены, время работы;</w:t>
      </w:r>
    </w:p>
    <w:p w14:paraId="25250C64" w14:textId="77777777" w:rsidR="00953EE4" w:rsidRDefault="00953EE4" w:rsidP="00953E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билетах</w:t>
      </w:r>
    </w:p>
    <w:p w14:paraId="73D851F2" w14:textId="72CFEA78" w:rsidR="00953EE4" w:rsidRDefault="00953EE4" w:rsidP="00953EE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сеанса, номер кассы, тип билета, номер ряда и места;</w:t>
      </w:r>
    </w:p>
    <w:p w14:paraId="45318096" w14:textId="77777777" w:rsidR="00953EE4" w:rsidRDefault="00953EE4" w:rsidP="00953E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типах сеансов, билетов</w:t>
      </w:r>
    </w:p>
    <w:p w14:paraId="0FAE7C6F" w14:textId="70214E27" w:rsidR="00953EE4" w:rsidRDefault="00953EE4" w:rsidP="00953EE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типа, описание, скидка (для билетов);</w:t>
      </w:r>
    </w:p>
    <w:p w14:paraId="48C02AD9" w14:textId="2D4CC6C4" w:rsidR="006E2E3D" w:rsidRDefault="006E2E3D" w:rsidP="006E2E3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информация о том, к чему прикреплены сотрудники (кинозалы, кассы):</w:t>
      </w:r>
    </w:p>
    <w:p w14:paraId="3205A656" w14:textId="73DE2C0C" w:rsidR="006E2E3D" w:rsidRPr="006E2E3D" w:rsidRDefault="006E2E3D" w:rsidP="006E2E3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идентификационный номер сотрудника, номер объекта;</w:t>
      </w:r>
    </w:p>
    <w:p w14:paraId="07F44390" w14:textId="10E84771" w:rsidR="00953EE4" w:rsidRDefault="00953EE4" w:rsidP="00953EE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457C14" w14:textId="7E5BB08E" w:rsidR="00953EE4" w:rsidRDefault="00953EE4" w:rsidP="00953EE4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53EE4">
        <w:rPr>
          <w:rFonts w:ascii="Times New Roman" w:hAnsi="Times New Roman" w:cs="Times New Roman"/>
          <w:sz w:val="28"/>
          <w:szCs w:val="28"/>
          <w:u w:val="single"/>
        </w:rPr>
        <w:t>Бизнес-правила, накладываемые на базу:</w:t>
      </w:r>
    </w:p>
    <w:p w14:paraId="1E912C67" w14:textId="77777777" w:rsidR="00953EE4" w:rsidRDefault="00953EE4" w:rsidP="00953EE4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</w:p>
    <w:p w14:paraId="4B54692B" w14:textId="56624943" w:rsidR="00953EE4" w:rsidRDefault="00953EE4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одном сеансе может прокатываться только один кинофильм;</w:t>
      </w:r>
    </w:p>
    <w:p w14:paraId="1FD94DC3" w14:textId="0E08CD6E" w:rsidR="00953EE4" w:rsidRDefault="002A26B1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на сеанс не стандартного типа может быть куплен только в кинотеатре;</w:t>
      </w:r>
    </w:p>
    <w:p w14:paraId="02BDA3A5" w14:textId="06990A9D" w:rsidR="002A26B1" w:rsidRDefault="002A26B1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одно и тоже время в одном зале не могут идти разные сеансы;</w:t>
      </w:r>
    </w:p>
    <w:p w14:paraId="3838E01C" w14:textId="76DF685B" w:rsidR="002A26B1" w:rsidRDefault="00D73F83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сеансы могут выставляться только на будущие даты;</w:t>
      </w:r>
    </w:p>
    <w:p w14:paraId="73B3668A" w14:textId="292B329B" w:rsidR="00D73F83" w:rsidRDefault="00EE6487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рекламный ролик должен стоить не меньше 5 тыс. рублей;</w:t>
      </w:r>
    </w:p>
    <w:p w14:paraId="7B792F42" w14:textId="57676A6E" w:rsidR="00EE6487" w:rsidRDefault="00EE6487" w:rsidP="00EE648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рекламный ролик должен длиться не более </w:t>
      </w:r>
      <w:r w:rsidRPr="00EE6487">
        <w:rPr>
          <w:rFonts w:ascii="Times New Roman" w:hAnsi="Times New Roman" w:cs="Times New Roman"/>
          <w:sz w:val="28"/>
          <w:szCs w:val="28"/>
        </w:rPr>
        <w:t xml:space="preserve">180 </w:t>
      </w:r>
      <w:r>
        <w:rPr>
          <w:rFonts w:ascii="Times New Roman" w:hAnsi="Times New Roman" w:cs="Times New Roman"/>
          <w:sz w:val="28"/>
          <w:szCs w:val="28"/>
        </w:rPr>
        <w:t>секунд;</w:t>
      </w:r>
    </w:p>
    <w:p w14:paraId="356AE13E" w14:textId="7FBBF459" w:rsidR="00EE6487" w:rsidRDefault="00EE6487" w:rsidP="00EE648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может занимать только одну должность;</w:t>
      </w:r>
    </w:p>
    <w:p w14:paraId="4047A005" w14:textId="1400621F" w:rsidR="00776131" w:rsidRDefault="00EE6487" w:rsidP="00EE648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билет мо</w:t>
      </w:r>
      <w:r w:rsidR="00776131">
        <w:rPr>
          <w:rFonts w:ascii="Times New Roman" w:hAnsi="Times New Roman" w:cs="Times New Roman"/>
          <w:sz w:val="28"/>
          <w:szCs w:val="28"/>
        </w:rPr>
        <w:t>жет</w:t>
      </w:r>
      <w:r>
        <w:rPr>
          <w:rFonts w:ascii="Times New Roman" w:hAnsi="Times New Roman" w:cs="Times New Roman"/>
          <w:sz w:val="28"/>
          <w:szCs w:val="28"/>
        </w:rPr>
        <w:t xml:space="preserve"> быть куплен </w:t>
      </w:r>
      <w:r w:rsidR="00776131">
        <w:rPr>
          <w:rFonts w:ascii="Times New Roman" w:hAnsi="Times New Roman" w:cs="Times New Roman"/>
          <w:sz w:val="28"/>
          <w:szCs w:val="28"/>
        </w:rPr>
        <w:t>только на один сеанс, но сеанс может иметь множество билетов;</w:t>
      </w:r>
    </w:p>
    <w:p w14:paraId="6899FBCE" w14:textId="3A4F872E" w:rsidR="00EE6487" w:rsidRDefault="00776131" w:rsidP="00EE648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работник-кассир может обслуживать множество кинозалов, но кинозал может иметь множество работников;</w:t>
      </w:r>
    </w:p>
    <w:p w14:paraId="6E3F780F" w14:textId="50D4A5EC" w:rsidR="00953EE4" w:rsidRDefault="00776131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реклама может проигрываться на множестве сеансов, но сеанс может иметь множество рекламных роликов;</w:t>
      </w:r>
    </w:p>
    <w:p w14:paraId="08EE3CF5" w14:textId="0E4169A1" w:rsidR="00776131" w:rsidRDefault="00C46BDA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принимать рекламу и назначать ее на сеансы могут только сотрудники, чей ранг равен трем;</w:t>
      </w:r>
    </w:p>
    <w:p w14:paraId="7E7E0626" w14:textId="461DC4C9" w:rsidR="00830897" w:rsidRDefault="00830897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работать на кассах могут только работники с рангом равным </w:t>
      </w:r>
      <w:r w:rsidR="00BA5C78">
        <w:rPr>
          <w:rFonts w:ascii="Times New Roman" w:hAnsi="Times New Roman" w:cs="Times New Roman"/>
          <w:sz w:val="28"/>
          <w:szCs w:val="28"/>
        </w:rPr>
        <w:t>двум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06D798" w14:textId="617DC2EE" w:rsidR="00830897" w:rsidRDefault="001D2AE2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билеты, купленные через интернет-сайт, </w:t>
      </w:r>
      <w:r w:rsidR="00BA5C78">
        <w:rPr>
          <w:rFonts w:ascii="Times New Roman" w:hAnsi="Times New Roman" w:cs="Times New Roman"/>
          <w:sz w:val="28"/>
          <w:szCs w:val="28"/>
        </w:rPr>
        <w:t>могут быть только стандартного типа;</w:t>
      </w:r>
    </w:p>
    <w:p w14:paraId="30AC1455" w14:textId="7F55B1A2" w:rsidR="00BA5C78" w:rsidRDefault="006E2E3D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ФИО, паспорт</w:t>
      </w:r>
      <w:r w:rsidR="00021899">
        <w:rPr>
          <w:rFonts w:ascii="Times New Roman" w:hAnsi="Times New Roman" w:cs="Times New Roman"/>
          <w:sz w:val="28"/>
          <w:szCs w:val="28"/>
        </w:rPr>
        <w:t>, номер телефона</w:t>
      </w:r>
      <w:r>
        <w:rPr>
          <w:rFonts w:ascii="Times New Roman" w:hAnsi="Times New Roman" w:cs="Times New Roman"/>
          <w:sz w:val="28"/>
          <w:szCs w:val="28"/>
        </w:rPr>
        <w:t xml:space="preserve"> для сотрудников должны быть уникальными;</w:t>
      </w:r>
    </w:p>
    <w:p w14:paraId="732A71A9" w14:textId="622D6714" w:rsidR="006E2E3D" w:rsidRDefault="006E2E3D" w:rsidP="00953EE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  <w:r w:rsidR="00021899">
        <w:rPr>
          <w:rFonts w:ascii="Times New Roman" w:hAnsi="Times New Roman" w:cs="Times New Roman"/>
          <w:sz w:val="28"/>
          <w:szCs w:val="28"/>
        </w:rPr>
        <w:t xml:space="preserve"> и номер телефона рекламодателя должны быть уникальными;</w:t>
      </w:r>
    </w:p>
    <w:p w14:paraId="3E402A04" w14:textId="7906CDE1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15153271" w14:textId="693CDCB5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5EEC0CC7" w14:textId="4374980D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13CF5E0A" w14:textId="1557519E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51E2E5C7" w14:textId="0895D2CC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76C484DE" w14:textId="6C2A31A8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29BFE15C" w14:textId="41354C7B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34C3DE28" w14:textId="592E6558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63F2BF60" w14:textId="37E1FB0E" w:rsidR="00C46BDA" w:rsidRDefault="00C46BDA" w:rsidP="00C46BDA">
      <w:pPr>
        <w:rPr>
          <w:rFonts w:ascii="Times New Roman" w:hAnsi="Times New Roman" w:cs="Times New Roman"/>
          <w:sz w:val="28"/>
          <w:szCs w:val="28"/>
        </w:rPr>
      </w:pPr>
    </w:p>
    <w:p w14:paraId="73691017" w14:textId="209B318D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7CC8B6FA" w14:textId="3B207CF9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68672283" w14:textId="57A3F56C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480B1769" w14:textId="6C8DF58D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1D121D55" w14:textId="5AFC0A23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121DCCC4" w14:textId="1C452BD6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24AF5FCD" w14:textId="76FAF1A5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14152D4C" w14:textId="0B7774E2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32BF0EF2" w14:textId="66AD3B3E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25E05AA6" w14:textId="06DD54FA" w:rsidR="002B3EF3" w:rsidRDefault="002B3EF3" w:rsidP="00E04FAC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A5C78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существующих решений для предметной области</w:t>
      </w:r>
    </w:p>
    <w:p w14:paraId="7411A84D" w14:textId="647275A0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176B72" w14:textId="1B81B29B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ADB501" w14:textId="7805D940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6C700D" w14:textId="421369AE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CA1292" w14:textId="4C376D7D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703765" w14:textId="3D09CF25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5C93C9" w14:textId="469E5B96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2C73F7" w14:textId="7869A8D6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7F1F58" w14:textId="0FE2215A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263DE1" w14:textId="6320C5D1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51BE1C" w14:textId="09F73A8D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8DE8CB" w14:textId="1B28AF15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D16B82" w14:textId="37161A84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040DF3" w14:textId="44980582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182B17" w14:textId="1539C330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01B3E5" w14:textId="305F3F85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14974C" w14:textId="1DFD317A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5FDA42" w14:textId="1944CDA7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923191" w14:textId="268486D5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35564C" w14:textId="2A3C6EF0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78B20B" w14:textId="10534D6E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CE2B22" w14:textId="0E599DB5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03E0E1" w14:textId="72D6CD16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86AB6C" w14:textId="0A6B0D67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EDE09D" w14:textId="0BCEC9B8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1D53CA" w14:textId="5B242BD9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B2F7E8" w14:textId="0DDD2B1E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CBDB56" w14:textId="3FAA7059" w:rsidR="002B3EF3" w:rsidRDefault="002B3EF3" w:rsidP="002B3E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A4D4C9" w14:textId="4B36FA38" w:rsidR="002B3EF3" w:rsidRDefault="002B3EF3" w:rsidP="002B3EF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общей структуры ИС</w:t>
      </w:r>
    </w:p>
    <w:p w14:paraId="172A264A" w14:textId="4D06507A" w:rsidR="002B3EF3" w:rsidRDefault="002B3EF3" w:rsidP="002B3E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курсовой работе для построения информационной системы была взята «Клиент-Серверная» архитектура. Система на этой архитектуре делится на две подсистемы: клиентскую и серверную.</w:t>
      </w:r>
    </w:p>
    <w:p w14:paraId="064A3310" w14:textId="2AD7F494" w:rsidR="002B3EF3" w:rsidRDefault="002B3EF3" w:rsidP="002B3E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Клиентская часть представляет собой компьютер, на котором находится приложение (программа, сайт и т</w:t>
      </w:r>
      <w:r w:rsidR="00EB2D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п.), с помощью которого пользователь получает и запрашивает необходимую информацию</w:t>
      </w:r>
      <w:r w:rsidR="00EB2DE1">
        <w:rPr>
          <w:rFonts w:ascii="Times New Roman" w:hAnsi="Times New Roman" w:cs="Times New Roman"/>
          <w:sz w:val="28"/>
          <w:szCs w:val="28"/>
        </w:rPr>
        <w:t>, которая «обрисовывается» в приложении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5C0807" w14:textId="6D6A2354" w:rsidR="002B3EF3" w:rsidRDefault="002B3EF3" w:rsidP="002B3E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серверной части расположены обработчик, СУБД и база данных. Они принимают запрос с клиентской части, обрабатывают его и возвращают результат.</w:t>
      </w:r>
      <w:r w:rsidR="00EB2DE1">
        <w:rPr>
          <w:rFonts w:ascii="Times New Roman" w:hAnsi="Times New Roman" w:cs="Times New Roman"/>
          <w:sz w:val="28"/>
          <w:szCs w:val="28"/>
        </w:rPr>
        <w:t xml:space="preserve"> Сервер – это так же компьютер, который мощнее и производительнее. На нем располагается основная логика. </w:t>
      </w:r>
    </w:p>
    <w:p w14:paraId="79B6ACF5" w14:textId="70162352" w:rsidR="00EB2DE1" w:rsidRDefault="00EB2DE1" w:rsidP="00EB2DE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Подобное разделение позволяет снизить требования к клиентским компьютерам, облегчить управление и наладку сервера, обезопасить хранимую информацию баз данных, снизить нагрузку на сеть.</w:t>
      </w:r>
    </w:p>
    <w:p w14:paraId="1BDA4EEB" w14:textId="3660548B" w:rsidR="00EB2DE1" w:rsidRDefault="00E04FAC" w:rsidP="00EB2D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981929" wp14:editId="537E34CC">
            <wp:extent cx="5940425" cy="3252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119D" w14:textId="0FEE464E" w:rsidR="00EB2DE1" w:rsidRPr="00EB2DE1" w:rsidRDefault="00EB2DE1" w:rsidP="00EB2D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Клиент-Серверная архитектура</w:t>
      </w:r>
    </w:p>
    <w:p w14:paraId="44993C96" w14:textId="77777777" w:rsidR="002B3EF3" w:rsidRPr="002B3EF3" w:rsidRDefault="002B3EF3" w:rsidP="002B3EF3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EC6B7DB" w14:textId="3CE2391D" w:rsidR="002B3EF3" w:rsidRDefault="002B3EF3" w:rsidP="00C46BDA">
      <w:pPr>
        <w:rPr>
          <w:rFonts w:ascii="Times New Roman" w:hAnsi="Times New Roman" w:cs="Times New Roman"/>
          <w:sz w:val="28"/>
          <w:szCs w:val="28"/>
        </w:rPr>
      </w:pPr>
    </w:p>
    <w:p w14:paraId="4DB5F443" w14:textId="5868894D" w:rsidR="003678D8" w:rsidRDefault="003678D8" w:rsidP="00C46BDA">
      <w:pPr>
        <w:rPr>
          <w:rFonts w:ascii="Times New Roman" w:hAnsi="Times New Roman" w:cs="Times New Roman"/>
          <w:sz w:val="28"/>
          <w:szCs w:val="28"/>
        </w:rPr>
      </w:pPr>
    </w:p>
    <w:p w14:paraId="3D683C72" w14:textId="62E3A359" w:rsidR="003678D8" w:rsidRDefault="003678D8" w:rsidP="00C46BDA">
      <w:pPr>
        <w:rPr>
          <w:rFonts w:ascii="Times New Roman" w:hAnsi="Times New Roman" w:cs="Times New Roman"/>
          <w:sz w:val="28"/>
          <w:szCs w:val="28"/>
        </w:rPr>
      </w:pPr>
    </w:p>
    <w:p w14:paraId="7565BB2F" w14:textId="5ACAF70E" w:rsidR="003678D8" w:rsidRDefault="003678D8" w:rsidP="00C46BDA">
      <w:pPr>
        <w:rPr>
          <w:rFonts w:ascii="Times New Roman" w:hAnsi="Times New Roman" w:cs="Times New Roman"/>
          <w:sz w:val="28"/>
          <w:szCs w:val="28"/>
        </w:rPr>
      </w:pPr>
    </w:p>
    <w:p w14:paraId="3774AD07" w14:textId="31B2DEBB" w:rsidR="003678D8" w:rsidRPr="00EB4E0A" w:rsidRDefault="003678D8" w:rsidP="003678D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B4E0A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серверной части ИС</w:t>
      </w:r>
    </w:p>
    <w:p w14:paraId="361775BD" w14:textId="0224D056" w:rsidR="003678D8" w:rsidRDefault="003678D8" w:rsidP="003678D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B4E0A">
        <w:rPr>
          <w:rFonts w:ascii="Times New Roman" w:hAnsi="Times New Roman" w:cs="Times New Roman"/>
          <w:b/>
          <w:bCs/>
          <w:sz w:val="28"/>
          <w:szCs w:val="28"/>
        </w:rPr>
        <w:t>Инфологическое проектирование БД</w:t>
      </w:r>
    </w:p>
    <w:p w14:paraId="595927D7" w14:textId="3F8E916A" w:rsidR="00EB4E0A" w:rsidRDefault="00EB4E0A" w:rsidP="003678D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Инфологическое проектирование – это процесс создания инфологической модели данных о предметной области, не зависящее от любых физических аспектов ее представления.</w:t>
      </w:r>
    </w:p>
    <w:p w14:paraId="5B6D53B1" w14:textId="50BAEC5B" w:rsidR="00EB4E0A" w:rsidRDefault="00EB4E0A" w:rsidP="003678D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Подобная модель данных не подчиняется условностям какой-либо СУБД, вычислительной среды или языков программирования. Модель представляет собой структуру знаний об области: выделяются и классифицируются компоненты, связи между ними.</w:t>
      </w:r>
    </w:p>
    <w:p w14:paraId="5BF9BF0D" w14:textId="1806A6EC" w:rsidR="00D678E8" w:rsidRDefault="00EB4E0A" w:rsidP="00D678E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курсовой работе для концептуального проектирования выбра</w:t>
      </w:r>
      <w:r w:rsidR="00D678E8">
        <w:rPr>
          <w:rFonts w:ascii="Times New Roman" w:hAnsi="Times New Roman" w:cs="Times New Roman"/>
          <w:sz w:val="28"/>
          <w:szCs w:val="28"/>
        </w:rPr>
        <w:t xml:space="preserve">на модель «Сущность-Связь» </w:t>
      </w:r>
      <w:r w:rsidR="00D678E8">
        <w:rPr>
          <w:rFonts w:ascii="Times New Roman" w:hAnsi="Times New Roman" w:cs="Times New Roman"/>
          <w:sz w:val="28"/>
          <w:szCs w:val="28"/>
        </w:rPr>
        <w:sym w:font="Symbol" w:char="F02D"/>
      </w:r>
      <w:r w:rsidR="00D678E8">
        <w:rPr>
          <w:rFonts w:ascii="Times New Roman" w:hAnsi="Times New Roman" w:cs="Times New Roman"/>
          <w:sz w:val="28"/>
          <w:szCs w:val="28"/>
        </w:rPr>
        <w:t xml:space="preserve"> </w:t>
      </w:r>
      <w:r w:rsidR="00D678E8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D678E8" w:rsidRPr="00D678E8">
        <w:rPr>
          <w:rFonts w:ascii="Times New Roman" w:hAnsi="Times New Roman" w:cs="Times New Roman"/>
          <w:sz w:val="28"/>
          <w:szCs w:val="28"/>
        </w:rPr>
        <w:t>-</w:t>
      </w:r>
      <w:r w:rsidR="00D678E8">
        <w:rPr>
          <w:rFonts w:ascii="Times New Roman" w:hAnsi="Times New Roman" w:cs="Times New Roman"/>
          <w:sz w:val="28"/>
          <w:szCs w:val="28"/>
        </w:rPr>
        <w:t>модель, позволяющая выделять ключевые сущности и связи между ними.</w:t>
      </w:r>
      <w:r w:rsidR="0084388E" w:rsidRPr="0084388E">
        <w:rPr>
          <w:rFonts w:ascii="Times New Roman" w:hAnsi="Times New Roman" w:cs="Times New Roman"/>
          <w:sz w:val="28"/>
          <w:szCs w:val="28"/>
        </w:rPr>
        <w:t xml:space="preserve"> </w:t>
      </w:r>
      <w:r w:rsidR="0084388E">
        <w:rPr>
          <w:rFonts w:ascii="Times New Roman" w:hAnsi="Times New Roman" w:cs="Times New Roman"/>
          <w:sz w:val="28"/>
          <w:szCs w:val="28"/>
        </w:rPr>
        <w:t>Нотация П. Чена.</w:t>
      </w:r>
    </w:p>
    <w:p w14:paraId="0C814962" w14:textId="4B535168" w:rsidR="0084388E" w:rsidRPr="0084388E" w:rsidRDefault="0084388E" w:rsidP="00D678E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4388E">
        <w:rPr>
          <w:rFonts w:ascii="Times New Roman" w:hAnsi="Times New Roman" w:cs="Times New Roman"/>
          <w:b/>
          <w:bCs/>
          <w:sz w:val="28"/>
          <w:szCs w:val="28"/>
        </w:rPr>
        <w:t>Выявление сущностей и связей</w:t>
      </w:r>
    </w:p>
    <w:p w14:paraId="1ADCCC41" w14:textId="6471C7FA" w:rsidR="00D678E8" w:rsidRDefault="0084388E" w:rsidP="003678D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выбранной предметной области можно выявить следующие сущности:</w:t>
      </w:r>
    </w:p>
    <w:p w14:paraId="7C11AF96" w14:textId="40F7B59A" w:rsidR="0084388E" w:rsidRDefault="0084388E" w:rsidP="008438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Кинолента;</w:t>
      </w:r>
    </w:p>
    <w:p w14:paraId="79FEA21E" w14:textId="40670147" w:rsidR="0084388E" w:rsidRDefault="0084388E" w:rsidP="008438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Сотрудник;</w:t>
      </w:r>
    </w:p>
    <w:p w14:paraId="4AA8E8DE" w14:textId="5589791B" w:rsidR="0084388E" w:rsidRDefault="0084388E" w:rsidP="008438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Рекламодатель;</w:t>
      </w:r>
    </w:p>
    <w:p w14:paraId="15F7D5DB" w14:textId="07E50B1E" w:rsidR="0084388E" w:rsidRDefault="0084388E" w:rsidP="008438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Кинозал;</w:t>
      </w:r>
    </w:p>
    <w:p w14:paraId="78E82ADA" w14:textId="4C388073" w:rsidR="0084388E" w:rsidRDefault="0084388E" w:rsidP="008438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Сеанс;</w:t>
      </w:r>
    </w:p>
    <w:p w14:paraId="2EA493D2" w14:textId="11C4D696" w:rsidR="0084388E" w:rsidRDefault="0084388E" w:rsidP="008438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Билет;</w:t>
      </w:r>
    </w:p>
    <w:p w14:paraId="4768E48D" w14:textId="0529A3CA" w:rsidR="0084388E" w:rsidRDefault="0084388E" w:rsidP="008438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Касса;</w:t>
      </w:r>
    </w:p>
    <w:p w14:paraId="297D2D03" w14:textId="78E21F53" w:rsidR="0084388E" w:rsidRDefault="0084388E" w:rsidP="0084388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Реклама;</w:t>
      </w:r>
    </w:p>
    <w:p w14:paraId="15D898C2" w14:textId="45C86357" w:rsidR="0084388E" w:rsidRDefault="0084388E" w:rsidP="0084388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!!!</w:t>
      </w:r>
    </w:p>
    <w:p w14:paraId="3397CEFB" w14:textId="0933C44F" w:rsidR="0084388E" w:rsidRDefault="0084388E" w:rsidP="008438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Между сущностями можно выделить следующие</w:t>
      </w:r>
      <w:r w:rsidR="00292481">
        <w:rPr>
          <w:rFonts w:ascii="Times New Roman" w:hAnsi="Times New Roman" w:cs="Times New Roman"/>
          <w:sz w:val="28"/>
          <w:szCs w:val="28"/>
        </w:rPr>
        <w:t xml:space="preserve"> связи:</w:t>
      </w:r>
    </w:p>
    <w:p w14:paraId="21FEB350" w14:textId="44A95375" w:rsidR="00292481" w:rsidRDefault="002A606D" w:rsidP="0029248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содержит кинофильм;</w:t>
      </w:r>
    </w:p>
    <w:p w14:paraId="2EF37F01" w14:textId="4C823300" w:rsidR="002A606D" w:rsidRDefault="002A606D" w:rsidP="0029248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проигрывается в кинозале;</w:t>
      </w:r>
    </w:p>
    <w:p w14:paraId="39EB52AE" w14:textId="027DC3A6" w:rsidR="002A606D" w:rsidRDefault="002A606D" w:rsidP="0029248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содержит рекламу;</w:t>
      </w:r>
    </w:p>
    <w:p w14:paraId="2DC7750C" w14:textId="53395E23" w:rsidR="002A606D" w:rsidRDefault="002A606D" w:rsidP="0029248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используется для прохода на сеанс;</w:t>
      </w:r>
    </w:p>
    <w:p w14:paraId="5ADD593A" w14:textId="7827DA36" w:rsidR="002A606D" w:rsidRDefault="002A606D" w:rsidP="0029248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покупается на кассе;</w:t>
      </w:r>
    </w:p>
    <w:p w14:paraId="2BEB49BF" w14:textId="680AB680" w:rsidR="002A606D" w:rsidRDefault="002A606D" w:rsidP="0029248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Рекламодатель покупает рекламу;</w:t>
      </w:r>
    </w:p>
    <w:p w14:paraId="7E084595" w14:textId="43F5282B" w:rsidR="002A606D" w:rsidRDefault="002A606D" w:rsidP="0029248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</w:t>
      </w:r>
      <w:r w:rsidR="00DE192A">
        <w:rPr>
          <w:rFonts w:ascii="Times New Roman" w:hAnsi="Times New Roman" w:cs="Times New Roman"/>
          <w:sz w:val="28"/>
          <w:szCs w:val="28"/>
        </w:rPr>
        <w:t>удник продает рекламу;</w:t>
      </w:r>
    </w:p>
    <w:p w14:paraId="2F12DB8E" w14:textId="3DF397A0" w:rsidR="00DE192A" w:rsidRDefault="00DE192A" w:rsidP="0029248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обладает должностью;</w:t>
      </w:r>
    </w:p>
    <w:p w14:paraId="450CBBB4" w14:textId="0041D643" w:rsidR="00DE192A" w:rsidRDefault="00DE192A" w:rsidP="0029248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работает на кассе;</w:t>
      </w:r>
    </w:p>
    <w:p w14:paraId="08960272" w14:textId="1875E9A1" w:rsidR="007C1837" w:rsidRDefault="00DE192A" w:rsidP="007C183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 работает </w:t>
      </w:r>
      <w:r w:rsidR="007C1837">
        <w:rPr>
          <w:rFonts w:ascii="Times New Roman" w:hAnsi="Times New Roman" w:cs="Times New Roman"/>
          <w:sz w:val="28"/>
          <w:szCs w:val="28"/>
        </w:rPr>
        <w:t>в кинозале;</w:t>
      </w:r>
    </w:p>
    <w:p w14:paraId="7E907224" w14:textId="13C3B8B0" w:rsidR="007C1837" w:rsidRDefault="007C1837" w:rsidP="007C183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обладает типом;</w:t>
      </w:r>
    </w:p>
    <w:p w14:paraId="5690E7D1" w14:textId="3CE492F5" w:rsidR="007C1837" w:rsidRPr="007C1837" w:rsidRDefault="007C1837" w:rsidP="007C183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Билет обладает типом</w:t>
      </w:r>
    </w:p>
    <w:p w14:paraId="015C0F1B" w14:textId="24D7B3EC" w:rsidR="00292481" w:rsidRDefault="00292481" w:rsidP="00292481">
      <w:pPr>
        <w:rPr>
          <w:rFonts w:ascii="Times New Roman" w:hAnsi="Times New Roman" w:cs="Times New Roman"/>
          <w:sz w:val="28"/>
          <w:szCs w:val="28"/>
        </w:rPr>
      </w:pPr>
    </w:p>
    <w:p w14:paraId="7FAB3F8C" w14:textId="67B1E03C" w:rsidR="00102CD9" w:rsidRPr="007C1837" w:rsidRDefault="00292481" w:rsidP="00102CD9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7C1837">
        <w:rPr>
          <w:rFonts w:ascii="Times New Roman" w:hAnsi="Times New Roman" w:cs="Times New Roman"/>
          <w:b/>
          <w:bCs/>
          <w:sz w:val="28"/>
          <w:szCs w:val="28"/>
        </w:rPr>
        <w:t xml:space="preserve">Построение </w:t>
      </w:r>
      <w:r w:rsidRPr="007C1837">
        <w:rPr>
          <w:rFonts w:ascii="Times New Roman" w:hAnsi="Times New Roman" w:cs="Times New Roman"/>
          <w:b/>
          <w:bCs/>
          <w:sz w:val="28"/>
          <w:szCs w:val="28"/>
          <w:lang w:val="en-US"/>
        </w:rPr>
        <w:t>ER-</w:t>
      </w:r>
      <w:r w:rsidRPr="007C1837">
        <w:rPr>
          <w:rFonts w:ascii="Times New Roman" w:hAnsi="Times New Roman" w:cs="Times New Roman"/>
          <w:b/>
          <w:bCs/>
          <w:sz w:val="28"/>
          <w:szCs w:val="28"/>
        </w:rPr>
        <w:t>диаграмм</w:t>
      </w:r>
    </w:p>
    <w:p w14:paraId="6D3FFF61" w14:textId="7DFFDE34" w:rsidR="00BA4E3D" w:rsidRPr="00BA4E3D" w:rsidRDefault="007C1837" w:rsidP="00BA4E3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содержит кинофильм</w:t>
      </w:r>
    </w:p>
    <w:p w14:paraId="345BC96F" w14:textId="5849EA28" w:rsidR="007C1837" w:rsidRDefault="00BA4E3D" w:rsidP="00BA4E3D">
      <w:pPr>
        <w:jc w:val="center"/>
        <w:rPr>
          <w:rFonts w:ascii="Times New Roman" w:hAnsi="Times New Roman" w:cs="Times New Roman"/>
          <w:sz w:val="28"/>
          <w:szCs w:val="28"/>
        </w:rPr>
      </w:pPr>
      <w:r w:rsidRPr="00BA4E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54C435" wp14:editId="2FF800F8">
            <wp:extent cx="5096586" cy="81926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8847" w14:textId="77777777" w:rsidR="00BA4E3D" w:rsidRDefault="00BA4E3D" w:rsidP="00BA4E3D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5.1.1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BA4E3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диаграмма: Сеанс содержит кинофильм</w:t>
      </w:r>
    </w:p>
    <w:p w14:paraId="388118BE" w14:textId="19ADA454" w:rsidR="00BA4E3D" w:rsidRDefault="00BA4E3D" w:rsidP="00BA4E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585F6CB" w14:textId="144BA5FA" w:rsidR="00BA4E3D" w:rsidRDefault="00BA4E3D" w:rsidP="00BA4E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Во время сеанса может проигрываться только один кинофильм. Один кинофильм может проигрываться в множестве сеансов. </w:t>
      </w:r>
    </w:p>
    <w:p w14:paraId="1A4A4141" w14:textId="487C1580" w:rsidR="00BA4E3D" w:rsidRDefault="00BA4E3D" w:rsidP="00BA4E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Кинофильм не обязательно содержит сеанс. Сеанс обязательно содержит кинофильм.</w:t>
      </w:r>
    </w:p>
    <w:p w14:paraId="5B519CC0" w14:textId="77777777" w:rsidR="00102CD9" w:rsidRPr="00BA4E3D" w:rsidRDefault="00102CD9" w:rsidP="00BA4E3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D3C5C3" w14:textId="6475B130" w:rsidR="007C1837" w:rsidRPr="00BA4E3D" w:rsidRDefault="007C1837" w:rsidP="00BA4E3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A4E3D">
        <w:rPr>
          <w:rFonts w:ascii="Times New Roman" w:hAnsi="Times New Roman" w:cs="Times New Roman"/>
          <w:sz w:val="28"/>
          <w:szCs w:val="28"/>
        </w:rPr>
        <w:t>Сеанс проигрывается в кинозале</w:t>
      </w:r>
    </w:p>
    <w:p w14:paraId="343BD827" w14:textId="74B1A493" w:rsidR="007C1837" w:rsidRDefault="00BA4E3D" w:rsidP="00102CD9">
      <w:pPr>
        <w:jc w:val="center"/>
        <w:rPr>
          <w:rFonts w:ascii="Times New Roman" w:hAnsi="Times New Roman" w:cs="Times New Roman"/>
          <w:sz w:val="28"/>
          <w:szCs w:val="28"/>
        </w:rPr>
      </w:pPr>
      <w:r w:rsidRPr="00BA4E3D">
        <w:rPr>
          <w:noProof/>
          <w:lang w:val="en-US"/>
        </w:rPr>
        <w:drawing>
          <wp:inline distT="0" distB="0" distL="0" distR="0" wp14:anchorId="7DD4BB4B" wp14:editId="652229F9">
            <wp:extent cx="5096586" cy="790685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91DD" w14:textId="70CF52D2" w:rsidR="00102CD9" w:rsidRPr="00102CD9" w:rsidRDefault="00102CD9" w:rsidP="00102CD9">
      <w:pPr>
        <w:jc w:val="center"/>
        <w:rPr>
          <w:rFonts w:ascii="Times New Roman" w:hAnsi="Times New Roman" w:cs="Times New Roman"/>
          <w:sz w:val="28"/>
          <w:szCs w:val="28"/>
        </w:rPr>
      </w:pPr>
      <w:r w:rsidRPr="00102CD9">
        <w:rPr>
          <w:rFonts w:ascii="Times New Roman" w:hAnsi="Times New Roman" w:cs="Times New Roman"/>
          <w:sz w:val="28"/>
          <w:szCs w:val="28"/>
        </w:rPr>
        <w:t xml:space="preserve">Рисунок 5.1.2 – </w:t>
      </w:r>
      <w:r w:rsidRPr="00102CD9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02CD9">
        <w:rPr>
          <w:rFonts w:ascii="Times New Roman" w:hAnsi="Times New Roman" w:cs="Times New Roman"/>
          <w:sz w:val="28"/>
          <w:szCs w:val="28"/>
        </w:rPr>
        <w:t>-диаграмма: Сеанс проигрывается в кинозале</w:t>
      </w:r>
    </w:p>
    <w:p w14:paraId="5CA9371A" w14:textId="77777777" w:rsidR="00102CD9" w:rsidRPr="00102CD9" w:rsidRDefault="00102CD9" w:rsidP="00102CD9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175188D" w14:textId="65FEBA8A" w:rsidR="007C1837" w:rsidRDefault="00102CD9" w:rsidP="007C1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Сеанс может проигрываться только в одном кинозале. В кинозале может проигрываться множество сеансов.</w:t>
      </w:r>
    </w:p>
    <w:p w14:paraId="784728E1" w14:textId="2DF439BC" w:rsidR="00102CD9" w:rsidRDefault="00102CD9" w:rsidP="007C1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Сеанс обязательно содержит кинозал. Зал не обязательно содержит сеанс.</w:t>
      </w:r>
    </w:p>
    <w:p w14:paraId="0D57B645" w14:textId="372ADAD2" w:rsidR="00102CD9" w:rsidRDefault="00102CD9" w:rsidP="007C1837">
      <w:pPr>
        <w:rPr>
          <w:rFonts w:ascii="Times New Roman" w:hAnsi="Times New Roman" w:cs="Times New Roman"/>
          <w:sz w:val="28"/>
          <w:szCs w:val="28"/>
        </w:rPr>
      </w:pPr>
    </w:p>
    <w:p w14:paraId="02197C6A" w14:textId="26C6A4FC" w:rsidR="00432CEC" w:rsidRDefault="00432CEC" w:rsidP="007C1837">
      <w:pPr>
        <w:rPr>
          <w:rFonts w:ascii="Times New Roman" w:hAnsi="Times New Roman" w:cs="Times New Roman"/>
          <w:sz w:val="28"/>
          <w:szCs w:val="28"/>
        </w:rPr>
      </w:pPr>
    </w:p>
    <w:p w14:paraId="2DB40D0D" w14:textId="6F656A5C" w:rsidR="00432CEC" w:rsidRDefault="00432CEC" w:rsidP="007C1837">
      <w:pPr>
        <w:rPr>
          <w:rFonts w:ascii="Times New Roman" w:hAnsi="Times New Roman" w:cs="Times New Roman"/>
          <w:sz w:val="28"/>
          <w:szCs w:val="28"/>
        </w:rPr>
      </w:pPr>
    </w:p>
    <w:p w14:paraId="20AE45EF" w14:textId="58BD94B3" w:rsidR="00432CEC" w:rsidRDefault="00432CEC" w:rsidP="007C1837">
      <w:pPr>
        <w:rPr>
          <w:rFonts w:ascii="Times New Roman" w:hAnsi="Times New Roman" w:cs="Times New Roman"/>
          <w:sz w:val="28"/>
          <w:szCs w:val="28"/>
        </w:rPr>
      </w:pPr>
    </w:p>
    <w:p w14:paraId="7BFE7DAD" w14:textId="6D285034" w:rsidR="00432CEC" w:rsidRDefault="00432CEC" w:rsidP="007C1837">
      <w:pPr>
        <w:rPr>
          <w:rFonts w:ascii="Times New Roman" w:hAnsi="Times New Roman" w:cs="Times New Roman"/>
          <w:sz w:val="28"/>
          <w:szCs w:val="28"/>
        </w:rPr>
      </w:pPr>
    </w:p>
    <w:p w14:paraId="3E99CC8F" w14:textId="77777777" w:rsidR="00432CEC" w:rsidRPr="007C1837" w:rsidRDefault="00432CEC" w:rsidP="007C1837">
      <w:pPr>
        <w:rPr>
          <w:rFonts w:ascii="Times New Roman" w:hAnsi="Times New Roman" w:cs="Times New Roman"/>
          <w:sz w:val="28"/>
          <w:szCs w:val="28"/>
        </w:rPr>
      </w:pPr>
    </w:p>
    <w:p w14:paraId="73EC3C5D" w14:textId="1A535D3C" w:rsidR="007C1837" w:rsidRPr="0061341D" w:rsidRDefault="007C1837" w:rsidP="0061341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02CD9">
        <w:rPr>
          <w:rFonts w:ascii="Times New Roman" w:hAnsi="Times New Roman" w:cs="Times New Roman"/>
          <w:sz w:val="28"/>
          <w:szCs w:val="28"/>
        </w:rPr>
        <w:lastRenderedPageBreak/>
        <w:t>Сеанс содержит рекламу</w:t>
      </w:r>
    </w:p>
    <w:p w14:paraId="252FF7B9" w14:textId="718CCC8A" w:rsidR="0061341D" w:rsidRDefault="0061341D" w:rsidP="00102CD9">
      <w:pPr>
        <w:jc w:val="center"/>
        <w:rPr>
          <w:rFonts w:ascii="Times New Roman" w:hAnsi="Times New Roman" w:cs="Times New Roman"/>
          <w:sz w:val="28"/>
          <w:szCs w:val="28"/>
        </w:rPr>
      </w:pPr>
      <w:r w:rsidRPr="006134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8FBFC5" wp14:editId="42BCC94D">
            <wp:extent cx="5020376" cy="743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B3EC" w14:textId="0095959F" w:rsidR="00102CD9" w:rsidRPr="00C9393D" w:rsidRDefault="00102CD9" w:rsidP="00102C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5.1.3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102CD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диаграмма: Сеанс содержит</w:t>
      </w:r>
      <w:r w:rsidR="0061341D">
        <w:rPr>
          <w:rFonts w:ascii="Times New Roman" w:hAnsi="Times New Roman" w:cs="Times New Roman"/>
          <w:sz w:val="28"/>
          <w:szCs w:val="28"/>
        </w:rPr>
        <w:t xml:space="preserve"> рекламу</w:t>
      </w:r>
    </w:p>
    <w:p w14:paraId="059999C8" w14:textId="2886465D" w:rsidR="0061341D" w:rsidRDefault="0061341D" w:rsidP="0061341D">
      <w:pPr>
        <w:jc w:val="both"/>
        <w:rPr>
          <w:rFonts w:ascii="Times New Roman" w:hAnsi="Times New Roman" w:cs="Times New Roman"/>
          <w:sz w:val="28"/>
          <w:szCs w:val="28"/>
        </w:rPr>
      </w:pPr>
      <w:r w:rsidRPr="00C9393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одном сеансе может быть много рекламы. Одна реклама может быть на множестве сеансов.</w:t>
      </w:r>
    </w:p>
    <w:p w14:paraId="424617C8" w14:textId="0B2C7D33" w:rsidR="0061341D" w:rsidRDefault="0061341D" w:rsidP="006134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Реклама и сеанс не обязательно содержат друг друга</w:t>
      </w:r>
    </w:p>
    <w:p w14:paraId="44CBBC0F" w14:textId="77777777" w:rsidR="0061341D" w:rsidRPr="0061341D" w:rsidRDefault="0061341D" w:rsidP="006134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1A9A21" w14:textId="2EABBCA4" w:rsidR="007C1837" w:rsidRDefault="007C1837" w:rsidP="0061341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используется для прохода на сеанс</w:t>
      </w:r>
    </w:p>
    <w:p w14:paraId="0D709F45" w14:textId="25A209DA" w:rsidR="0061341D" w:rsidRDefault="0061341D" w:rsidP="0061341D">
      <w:pPr>
        <w:jc w:val="center"/>
        <w:rPr>
          <w:rFonts w:ascii="Times New Roman" w:hAnsi="Times New Roman" w:cs="Times New Roman"/>
          <w:sz w:val="28"/>
          <w:szCs w:val="28"/>
        </w:rPr>
      </w:pPr>
      <w:r w:rsidRPr="006134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3AE8A6" wp14:editId="40FC2EF3">
            <wp:extent cx="5068007" cy="8002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C769" w14:textId="7A6757E9" w:rsidR="0061341D" w:rsidRDefault="0061341D" w:rsidP="006134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5.1.4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61341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диаграмма: Билет используется для прохода на сеанс</w:t>
      </w:r>
    </w:p>
    <w:p w14:paraId="69A47DDD" w14:textId="667D8563" w:rsidR="0061341D" w:rsidRDefault="0061341D" w:rsidP="006134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731BB3" w14:textId="218C794A" w:rsidR="0061341D" w:rsidRDefault="0061341D" w:rsidP="006134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Билет </w:t>
      </w:r>
      <w:r w:rsidR="00505B47">
        <w:rPr>
          <w:rFonts w:ascii="Times New Roman" w:hAnsi="Times New Roman" w:cs="Times New Roman"/>
          <w:sz w:val="28"/>
          <w:szCs w:val="28"/>
        </w:rPr>
        <w:t>содержит только один сеанс. На сеанс может быть продано множество билетов.</w:t>
      </w:r>
    </w:p>
    <w:p w14:paraId="2515D5C4" w14:textId="5C51D876" w:rsidR="00505B47" w:rsidRDefault="00505B47" w:rsidP="006134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Билет обязательно содержит сеанс. Сеанс не обязательно содержит билеты. </w:t>
      </w:r>
    </w:p>
    <w:p w14:paraId="4AEA17A2" w14:textId="77777777" w:rsidR="00505B47" w:rsidRPr="0061341D" w:rsidRDefault="00505B47" w:rsidP="006134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2FAB7D" w14:textId="40C9D95E" w:rsidR="007C1837" w:rsidRDefault="007C1837" w:rsidP="00102CD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покупается на кассе</w:t>
      </w:r>
    </w:p>
    <w:p w14:paraId="1AA4B5C8" w14:textId="2E00BFAC" w:rsidR="007C1837" w:rsidRDefault="00505B47" w:rsidP="00505B47">
      <w:pPr>
        <w:jc w:val="center"/>
        <w:rPr>
          <w:rFonts w:ascii="Times New Roman" w:hAnsi="Times New Roman" w:cs="Times New Roman"/>
          <w:sz w:val="28"/>
          <w:szCs w:val="28"/>
        </w:rPr>
      </w:pPr>
      <w:r w:rsidRPr="00505B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0D8E87" wp14:editId="5F21C7F4">
            <wp:extent cx="5096586" cy="790685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EFC4" w14:textId="11513044" w:rsidR="00505B47" w:rsidRDefault="00505B47" w:rsidP="00505B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5.1.5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505B4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диаграмма: Билет покупается на кассе</w:t>
      </w:r>
    </w:p>
    <w:p w14:paraId="72B563FC" w14:textId="33C9BF19" w:rsidR="00505B47" w:rsidRDefault="00505B47" w:rsidP="00505B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B4E1FF" w14:textId="1C5046B1" w:rsidR="00505B47" w:rsidRDefault="00505B47" w:rsidP="00505B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кассе можно купить множество билетов. Билет содержит только одну кассу.</w:t>
      </w:r>
    </w:p>
    <w:p w14:paraId="4EB4A45E" w14:textId="1EE16149" w:rsidR="00505B47" w:rsidRDefault="00505B47" w:rsidP="00505B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Касса не обязательно содержит билет. Билет обязательно содержит кассу.</w:t>
      </w:r>
    </w:p>
    <w:p w14:paraId="475E01AA" w14:textId="77777777" w:rsidR="00432CEC" w:rsidRPr="00505B47" w:rsidRDefault="00432CEC" w:rsidP="00505B4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E363E4" w14:textId="7FF47598" w:rsidR="007C1837" w:rsidRDefault="007C1837" w:rsidP="00102CD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Рекламодатель покупает рекламу</w:t>
      </w:r>
    </w:p>
    <w:p w14:paraId="032AE6A8" w14:textId="2C43E425" w:rsidR="007C1837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32C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4FD26C" wp14:editId="4B4835C7">
            <wp:extent cx="4944165" cy="752580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298C" w14:textId="0E72AB67" w:rsidR="00432CEC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5.1.6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432C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диаграмма: Рекламодатель покупает рекламу</w:t>
      </w:r>
    </w:p>
    <w:p w14:paraId="602644D0" w14:textId="77777777" w:rsidR="00432CEC" w:rsidRPr="00432CEC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5049C5" w14:textId="0AA038D8" w:rsidR="007C1837" w:rsidRDefault="00432CEC" w:rsidP="007C1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82683">
        <w:rPr>
          <w:rFonts w:ascii="Times New Roman" w:hAnsi="Times New Roman" w:cs="Times New Roman"/>
          <w:sz w:val="28"/>
          <w:szCs w:val="28"/>
        </w:rPr>
        <w:t>Рекламодатель может покупать множество рекламы. Реклама содержит только одного рекламодателя.</w:t>
      </w:r>
    </w:p>
    <w:p w14:paraId="3FB15C28" w14:textId="27152F46" w:rsidR="00E82683" w:rsidRDefault="00E82683" w:rsidP="007C1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Рекламодатель не обязательно покупает рекламу. Реклама обязательно содержит рекламодателя.</w:t>
      </w:r>
    </w:p>
    <w:p w14:paraId="72C35F07" w14:textId="77777777" w:rsidR="00E82683" w:rsidRPr="007C1837" w:rsidRDefault="00E82683" w:rsidP="007C1837">
      <w:pPr>
        <w:rPr>
          <w:rFonts w:ascii="Times New Roman" w:hAnsi="Times New Roman" w:cs="Times New Roman"/>
          <w:sz w:val="28"/>
          <w:szCs w:val="28"/>
        </w:rPr>
      </w:pPr>
    </w:p>
    <w:p w14:paraId="0C8FACC6" w14:textId="4F09A9D5" w:rsidR="007C1837" w:rsidRDefault="007C1837" w:rsidP="00102CD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продает рекламу</w:t>
      </w:r>
    </w:p>
    <w:p w14:paraId="40C5378E" w14:textId="37683748" w:rsidR="007C1837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32C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495952" wp14:editId="58F48391">
            <wp:extent cx="5020376" cy="762106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8452" w14:textId="090BC299" w:rsidR="00432CEC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5.1.7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432C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диаграмма: Сотрудник продает рекламу</w:t>
      </w:r>
    </w:p>
    <w:p w14:paraId="2335240D" w14:textId="48B4D09A" w:rsidR="00432CEC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B38188" w14:textId="799340D1" w:rsidR="00432CEC" w:rsidRDefault="00432CEC" w:rsidP="00432C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82683">
        <w:rPr>
          <w:rFonts w:ascii="Times New Roman" w:hAnsi="Times New Roman" w:cs="Times New Roman"/>
          <w:sz w:val="28"/>
          <w:szCs w:val="28"/>
        </w:rPr>
        <w:t>Сотрудник может продавать множество рекламы. Реклама содержит множество сотрудников.</w:t>
      </w:r>
    </w:p>
    <w:p w14:paraId="212A9DBF" w14:textId="1F42093D" w:rsidR="00E82683" w:rsidRDefault="00E82683" w:rsidP="00432C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Сотрудник не обязательно продает рекламу. Реклама обязательно содержит сотрудника.</w:t>
      </w:r>
    </w:p>
    <w:p w14:paraId="436928E3" w14:textId="77777777" w:rsidR="00E82683" w:rsidRPr="00432CEC" w:rsidRDefault="00E82683" w:rsidP="00432C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676F63" w14:textId="54E74335" w:rsidR="007C1837" w:rsidRDefault="007C1837" w:rsidP="00102CD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обладает должностью</w:t>
      </w:r>
    </w:p>
    <w:p w14:paraId="6BB959A7" w14:textId="1BF15749" w:rsidR="007C1837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32C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09B691" wp14:editId="37ADA720">
            <wp:extent cx="4991797" cy="69542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9E71" w14:textId="599700AB" w:rsidR="00432CEC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5.1.8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432C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диаграмма: Сотрудник обладает должностью</w:t>
      </w:r>
    </w:p>
    <w:p w14:paraId="14AE4B23" w14:textId="77777777" w:rsidR="00432CEC" w:rsidRPr="00432CEC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0A2850" w14:textId="4769CBE1" w:rsidR="007C1837" w:rsidRDefault="00432CEC" w:rsidP="007C1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82683">
        <w:rPr>
          <w:rFonts w:ascii="Times New Roman" w:hAnsi="Times New Roman" w:cs="Times New Roman"/>
          <w:sz w:val="28"/>
          <w:szCs w:val="28"/>
        </w:rPr>
        <w:t xml:space="preserve">Сотрудник может обладать только одной должностью. </w:t>
      </w:r>
      <w:r w:rsidR="00F97102">
        <w:rPr>
          <w:rFonts w:ascii="Times New Roman" w:hAnsi="Times New Roman" w:cs="Times New Roman"/>
          <w:sz w:val="28"/>
          <w:szCs w:val="28"/>
        </w:rPr>
        <w:t>Должностью может обладать множество сотрудников.</w:t>
      </w:r>
    </w:p>
    <w:p w14:paraId="40BF48C9" w14:textId="184234C8" w:rsidR="00F97102" w:rsidRDefault="00F97102" w:rsidP="007C18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Сотрудник обязательно содержит должность. Должность не обязательно содержит сотрудника.</w:t>
      </w:r>
    </w:p>
    <w:p w14:paraId="3EEF9620" w14:textId="77777777" w:rsidR="00F97102" w:rsidRPr="007C1837" w:rsidRDefault="00F97102" w:rsidP="007C1837">
      <w:pPr>
        <w:rPr>
          <w:rFonts w:ascii="Times New Roman" w:hAnsi="Times New Roman" w:cs="Times New Roman"/>
          <w:sz w:val="28"/>
          <w:szCs w:val="28"/>
        </w:rPr>
      </w:pPr>
    </w:p>
    <w:p w14:paraId="196B861D" w14:textId="758F9D1D" w:rsidR="007C1837" w:rsidRDefault="007C1837" w:rsidP="00102CD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работает на кассе;</w:t>
      </w:r>
    </w:p>
    <w:p w14:paraId="218B57B3" w14:textId="3F641852" w:rsidR="007C1837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32C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7A2319" wp14:editId="63A155C3">
            <wp:extent cx="4944165" cy="64779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EE4A" w14:textId="7018862B" w:rsidR="00432CEC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5.1.9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432C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диаграмма: Сотрудник работает на кассе</w:t>
      </w:r>
    </w:p>
    <w:p w14:paraId="7E05CCA4" w14:textId="77E01854" w:rsidR="00432CEC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CDA849" w14:textId="5AA23E7E" w:rsidR="00432CEC" w:rsidRDefault="00F97102" w:rsidP="00432C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Сотрудник может работать на множестве касс. На кассе может работать множество сотрудников.</w:t>
      </w:r>
    </w:p>
    <w:p w14:paraId="1D443CAB" w14:textId="4B458E2D" w:rsidR="00F97102" w:rsidRDefault="00F97102" w:rsidP="00432C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Сотрудник не обязательно работает на кассе. Касса не обязательно содержит сотрудника.</w:t>
      </w:r>
    </w:p>
    <w:p w14:paraId="466C202D" w14:textId="77777777" w:rsidR="00F97102" w:rsidRPr="007C1837" w:rsidRDefault="00F97102" w:rsidP="00432CE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50020C" w14:textId="5EDA4757" w:rsidR="007C1837" w:rsidRDefault="007C1837" w:rsidP="00102CD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работает в кинозале</w:t>
      </w:r>
    </w:p>
    <w:p w14:paraId="664BA2D5" w14:textId="32AF6CD2" w:rsidR="007C1837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32C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6D222F" wp14:editId="1DC53C85">
            <wp:extent cx="5010849" cy="67636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4517" w14:textId="0FF656F4" w:rsidR="00432CEC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5.1.10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432C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диаграмма: Сотрудник работает в кинозале</w:t>
      </w:r>
    </w:p>
    <w:p w14:paraId="76EFBDA7" w14:textId="2CF3CC9A" w:rsidR="007C1837" w:rsidRDefault="007C1837" w:rsidP="007C1837">
      <w:pPr>
        <w:rPr>
          <w:rFonts w:ascii="Times New Roman" w:hAnsi="Times New Roman" w:cs="Times New Roman"/>
          <w:sz w:val="28"/>
          <w:szCs w:val="28"/>
        </w:rPr>
      </w:pPr>
    </w:p>
    <w:p w14:paraId="14BB4987" w14:textId="3D8373B7" w:rsidR="00F97102" w:rsidRDefault="00F97102" w:rsidP="00F971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Сотрудник может работать во множестве кинозалов. В зале может работать множество сотрудников.</w:t>
      </w:r>
    </w:p>
    <w:p w14:paraId="7000717E" w14:textId="184AB633" w:rsidR="00F97102" w:rsidRDefault="00F97102" w:rsidP="00F971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Сотрудник не обязательно работает в зале. Кинозал не обязательно содержит сотрудника.</w:t>
      </w:r>
    </w:p>
    <w:p w14:paraId="1FFCEA9E" w14:textId="5C0EEA7B" w:rsidR="00F97102" w:rsidRPr="007C1837" w:rsidRDefault="00F97102" w:rsidP="007C1837">
      <w:pPr>
        <w:rPr>
          <w:rFonts w:ascii="Times New Roman" w:hAnsi="Times New Roman" w:cs="Times New Roman"/>
          <w:sz w:val="28"/>
          <w:szCs w:val="28"/>
        </w:rPr>
      </w:pPr>
    </w:p>
    <w:p w14:paraId="75A49987" w14:textId="1F8F7208" w:rsidR="007C1837" w:rsidRDefault="007C1837" w:rsidP="00102CD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обладает типом</w:t>
      </w:r>
    </w:p>
    <w:p w14:paraId="5D166E34" w14:textId="086C335A" w:rsidR="007C1837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32C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6B35A5" wp14:editId="6DF5C3FA">
            <wp:extent cx="5068007" cy="79068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032B" w14:textId="41090797" w:rsidR="00432CEC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5.1.11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432C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диаграмма: Сеанс обладает типом</w:t>
      </w:r>
    </w:p>
    <w:p w14:paraId="39FABBF8" w14:textId="053C728F" w:rsidR="00432CEC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039BFB" w14:textId="2F3B3CD3" w:rsidR="00F97102" w:rsidRDefault="00F97102" w:rsidP="00F971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Сеанс может обладать только одним типом. Тип может быть у множества сеансов.</w:t>
      </w:r>
    </w:p>
    <w:p w14:paraId="0E993BCE" w14:textId="672B6FA4" w:rsidR="00F97102" w:rsidRDefault="00F97102" w:rsidP="00F971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Сеанс обязательно обладает типом. Тип не обязательно содержит сеанс.</w:t>
      </w:r>
    </w:p>
    <w:p w14:paraId="0866C704" w14:textId="77777777" w:rsidR="00F97102" w:rsidRPr="007C1837" w:rsidRDefault="00F97102" w:rsidP="00F971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3F32B1" w14:textId="77777777" w:rsidR="007C1837" w:rsidRPr="007C1837" w:rsidRDefault="007C1837" w:rsidP="00102CD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обладает типом</w:t>
      </w:r>
    </w:p>
    <w:p w14:paraId="547ED1B0" w14:textId="63F5EA37" w:rsidR="007C1837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32C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5F555F" wp14:editId="325AE452">
            <wp:extent cx="5010849" cy="74305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7A70" w14:textId="6E9F6BA6" w:rsidR="00432CEC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5.1.12 –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432C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диаграмма: Билет обладает типом</w:t>
      </w:r>
    </w:p>
    <w:p w14:paraId="04EF278A" w14:textId="7B2F9D14" w:rsidR="00F97102" w:rsidRDefault="00F97102" w:rsidP="00F971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может обладать только одним типом. Тип может быть у множества билетов.</w:t>
      </w:r>
    </w:p>
    <w:p w14:paraId="65CC7B86" w14:textId="14F3D526" w:rsidR="00F97102" w:rsidRDefault="00F97102" w:rsidP="00F971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Билет обязательно обладает типом. Тип не обязательно содержит билет.</w:t>
      </w:r>
    </w:p>
    <w:p w14:paraId="6C27244F" w14:textId="46D085D5" w:rsidR="00432CEC" w:rsidRDefault="00432CEC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AB1BFD" w14:textId="675D8A0E" w:rsidR="00C9393D" w:rsidRDefault="00C9393D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86306D" w14:textId="58FC8A4E" w:rsidR="00C9393D" w:rsidRDefault="00C9393D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52C1D4" w14:textId="60E2C6A5" w:rsidR="00C9393D" w:rsidRDefault="00C9393D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EB7FAE" w14:textId="438E2AF3" w:rsidR="00C9393D" w:rsidRDefault="00C9393D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12861E" w14:textId="21AFFE93" w:rsidR="00C9393D" w:rsidRDefault="00C9393D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C6006D" w14:textId="020B4A31" w:rsidR="00C9393D" w:rsidRDefault="00C9393D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29DF32" w14:textId="0F6426C9" w:rsidR="00C9393D" w:rsidRDefault="00C9393D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30982C" w14:textId="334A8C31" w:rsidR="00C9393D" w:rsidRDefault="00C9393D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F0F879" w14:textId="307912C9" w:rsidR="00C9393D" w:rsidRDefault="00C9393D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D27C7E" w14:textId="38FEAE96" w:rsidR="00C9393D" w:rsidRDefault="00C9393D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7C8EE7" w14:textId="4E8308A9" w:rsidR="00C9393D" w:rsidRDefault="00C9393D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F025F2" w14:textId="7EEC73A0" w:rsidR="00C9393D" w:rsidRDefault="00C9393D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1CC29A" w14:textId="7A6262FC" w:rsidR="00C9393D" w:rsidRDefault="00C9393D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7C63F8" w14:textId="5E13F5D6" w:rsidR="00C9393D" w:rsidRDefault="00C9393D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CAFD4A" w14:textId="0C63E4F7" w:rsidR="00C9393D" w:rsidRDefault="00C9393D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538C7A" w14:textId="73411FB9" w:rsidR="00C9393D" w:rsidRDefault="00C9393D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6B02B5" w14:textId="38538F07" w:rsidR="00C9393D" w:rsidRDefault="00C9393D" w:rsidP="00432C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3DDE99" w14:textId="09C45074" w:rsidR="00C9393D" w:rsidRDefault="00367A72" w:rsidP="00C939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BEBE5" wp14:editId="77D5C3A6">
                <wp:simplePos x="0" y="0"/>
                <wp:positionH relativeFrom="column">
                  <wp:posOffset>5532121</wp:posOffset>
                </wp:positionH>
                <wp:positionV relativeFrom="paragraph">
                  <wp:posOffset>3424939</wp:posOffset>
                </wp:positionV>
                <wp:extent cx="914400" cy="914400"/>
                <wp:effectExtent l="0" t="8572" r="8572" b="8573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9B8659" w14:textId="524DA74E" w:rsidR="00367A72" w:rsidRPr="00367A72" w:rsidRDefault="00367A7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67A7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5.1.13 – Общая </w:t>
                            </w:r>
                            <w:r w:rsidRPr="00367A7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ER-</w:t>
                            </w:r>
                            <w:r w:rsidRPr="00367A7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диаграмма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BEBE5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margin-left:435.6pt;margin-top:269.7pt;width:1in;height:1in;rotation:-90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" fillcolor="white [3201]" stroked="f" strokeweight=".5pt">
                <v:textbox>
                  <w:txbxContent>
                    <w:p w14:paraId="3D9B8659" w14:textId="524DA74E" w:rsidR="00367A72" w:rsidRPr="00367A72" w:rsidRDefault="00367A7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67A7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5.1.13 – Общая </w:t>
                      </w:r>
                      <w:r w:rsidRPr="00367A72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ER-</w:t>
                      </w:r>
                      <w:r w:rsidRPr="00367A7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диаграмма</w:t>
                      </w:r>
                    </w:p>
                  </w:txbxContent>
                </v:textbox>
              </v:shape>
            </w:pict>
          </mc:Fallback>
        </mc:AlternateContent>
      </w:r>
      <w:r w:rsidR="00C9393D" w:rsidRPr="00C9393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1A9B27" wp14:editId="19024BDD">
            <wp:extent cx="8929029" cy="5579912"/>
            <wp:effectExtent l="0" t="1905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62828" cy="560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9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B4F1F8D" w14:textId="3CE79427" w:rsidR="00FE02AB" w:rsidRPr="00FE02AB" w:rsidRDefault="00FE02AB" w:rsidP="00FE02A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E02AB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Даталогическое проектирование БД</w:t>
      </w:r>
    </w:p>
    <w:p w14:paraId="1B2B6CB8" w14:textId="55023841" w:rsidR="00FE02AB" w:rsidRDefault="00FE02AB" w:rsidP="00FE02A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Даталогическое проектирование – это процесс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даталогической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модели, которая отражает логические связи между элементами данных независимо от их содержания и физической структуры. При этом модель должна быть представлена в терминах модели данных концептуального уровня для выбранной СУБД. </w:t>
      </w:r>
    </w:p>
    <w:p w14:paraId="409D1589" w14:textId="33A6DFF9" w:rsidR="00B50FBF" w:rsidRDefault="00FE02AB" w:rsidP="00B50FBF">
      <w:pPr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Существует несколько представлений структур данных. Для данной курсовой работы был выбран реляционный подход, где отношения представлены таблицами</w:t>
      </w:r>
      <w:r w:rsidR="00B50FBF">
        <w:rPr>
          <w:rFonts w:ascii="Times New Roman" w:hAnsi="Times New Roman" w:cs="Times New Roman"/>
          <w:sz w:val="28"/>
          <w:szCs w:val="28"/>
        </w:rPr>
        <w:t xml:space="preserve"> и связями между ними</w:t>
      </w:r>
      <w:r>
        <w:rPr>
          <w:rFonts w:ascii="Times New Roman" w:hAnsi="Times New Roman" w:cs="Times New Roman"/>
          <w:sz w:val="28"/>
          <w:szCs w:val="28"/>
        </w:rPr>
        <w:t xml:space="preserve">. Для таких баз применяется нормализация, целью которой является устранение недостатков структуры базы данных, </w:t>
      </w:r>
      <w:r w:rsidRPr="00FE02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приводящих к избыточности, которая, в свою очередь, потенциально приводит к различным аномалиям и нарушениям целостности данных.</w:t>
      </w:r>
    </w:p>
    <w:p w14:paraId="23EB1938" w14:textId="630B343A" w:rsidR="00B50FBF" w:rsidRPr="00B50FBF" w:rsidRDefault="00B50FBF" w:rsidP="00B50FBF">
      <w:pPr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При формировании отношений по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ER</w:t>
      </w:r>
      <w:r w:rsidRPr="00B50F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диаграммам используются определенные правила, описывающие отношения и зависимости между ними.</w:t>
      </w:r>
    </w:p>
    <w:p w14:paraId="14C15E12" w14:textId="7DD91911" w:rsidR="00B50FBF" w:rsidRDefault="00B50FBF" w:rsidP="00FE02AB">
      <w:pPr>
        <w:ind w:firstLine="708"/>
        <w:jc w:val="both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B50FBF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Переход от </w:t>
      </w:r>
      <w:r w:rsidRPr="00B50FBF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en-US"/>
        </w:rPr>
        <w:t>ER</w:t>
      </w:r>
      <w:r w:rsidRPr="00B50FBF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-диаграмм к предварительным отношениям</w:t>
      </w:r>
    </w:p>
    <w:p w14:paraId="0CA39D09" w14:textId="79E5724B" w:rsidR="00B50FBF" w:rsidRDefault="00B50FBF" w:rsidP="00B50FB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Проанализировав составленные ранее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B50F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диаграммы, можно сформировать следующие отношения:</w:t>
      </w:r>
    </w:p>
    <w:p w14:paraId="725EA32D" w14:textId="789ADA9E" w:rsidR="00B50FBF" w:rsidRDefault="00B50FBF" w:rsidP="00B50FB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содержит кинофильм</w:t>
      </w:r>
      <w:r w:rsidR="00A0386B">
        <w:rPr>
          <w:rFonts w:ascii="Times New Roman" w:hAnsi="Times New Roman" w:cs="Times New Roman"/>
          <w:sz w:val="28"/>
          <w:szCs w:val="28"/>
        </w:rPr>
        <w:t>. По правилу</w:t>
      </w:r>
    </w:p>
    <w:p w14:paraId="40906F56" w14:textId="67C1CBE5" w:rsidR="00A0386B" w:rsidRPr="00A0386B" w:rsidRDefault="00A0386B" w:rsidP="00A0386B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3DA49E" w14:textId="0C707238" w:rsidR="00B50FBF" w:rsidRDefault="00B50FBF" w:rsidP="00B50FB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проигрывается в кинозале:</w:t>
      </w:r>
    </w:p>
    <w:p w14:paraId="50DA7801" w14:textId="77777777" w:rsidR="00A0386B" w:rsidRPr="00A0386B" w:rsidRDefault="00A0386B" w:rsidP="00A0386B">
      <w:pPr>
        <w:rPr>
          <w:rFonts w:ascii="Times New Roman" w:hAnsi="Times New Roman" w:cs="Times New Roman"/>
          <w:sz w:val="28"/>
          <w:szCs w:val="28"/>
        </w:rPr>
      </w:pPr>
    </w:p>
    <w:p w14:paraId="5C7623BC" w14:textId="5381E9C0" w:rsidR="00B50FBF" w:rsidRDefault="00B50FBF" w:rsidP="00B50FB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содержит рекламу:</w:t>
      </w:r>
    </w:p>
    <w:p w14:paraId="39F15539" w14:textId="77777777" w:rsidR="00A0386B" w:rsidRPr="00A0386B" w:rsidRDefault="00A0386B" w:rsidP="00A0386B">
      <w:pPr>
        <w:rPr>
          <w:rFonts w:ascii="Times New Roman" w:hAnsi="Times New Roman" w:cs="Times New Roman"/>
          <w:sz w:val="28"/>
          <w:szCs w:val="28"/>
        </w:rPr>
      </w:pPr>
    </w:p>
    <w:p w14:paraId="74EA8CE3" w14:textId="11E11D3A" w:rsidR="00B50FBF" w:rsidRDefault="00B50FBF" w:rsidP="00B50FB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используется для прохода на сеанс</w:t>
      </w:r>
      <w:r w:rsidR="00A0386B">
        <w:rPr>
          <w:rFonts w:ascii="Times New Roman" w:hAnsi="Times New Roman" w:cs="Times New Roman"/>
          <w:sz w:val="28"/>
          <w:szCs w:val="28"/>
        </w:rPr>
        <w:t>:</w:t>
      </w:r>
    </w:p>
    <w:p w14:paraId="042B06E0" w14:textId="77777777" w:rsidR="00A0386B" w:rsidRPr="00A0386B" w:rsidRDefault="00A0386B" w:rsidP="00A0386B">
      <w:pPr>
        <w:rPr>
          <w:rFonts w:ascii="Times New Roman" w:hAnsi="Times New Roman" w:cs="Times New Roman"/>
          <w:sz w:val="28"/>
          <w:szCs w:val="28"/>
        </w:rPr>
      </w:pPr>
    </w:p>
    <w:p w14:paraId="405DD098" w14:textId="7282C330" w:rsidR="00A0386B" w:rsidRDefault="00A0386B" w:rsidP="00B50FB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покупается на кассе:</w:t>
      </w:r>
    </w:p>
    <w:p w14:paraId="5C21DE43" w14:textId="77777777" w:rsidR="00A0386B" w:rsidRPr="00A0386B" w:rsidRDefault="00A0386B" w:rsidP="00A0386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D86EC3F" w14:textId="77777777" w:rsidR="00A0386B" w:rsidRPr="00A0386B" w:rsidRDefault="00A0386B" w:rsidP="00A0386B">
      <w:pPr>
        <w:rPr>
          <w:rFonts w:ascii="Times New Roman" w:hAnsi="Times New Roman" w:cs="Times New Roman"/>
          <w:sz w:val="28"/>
          <w:szCs w:val="28"/>
        </w:rPr>
      </w:pPr>
    </w:p>
    <w:p w14:paraId="54E5AE6A" w14:textId="1C6F72FC" w:rsidR="00A0386B" w:rsidRDefault="00A0386B" w:rsidP="00B50FB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Рекламодатель покупает рекламу:</w:t>
      </w:r>
    </w:p>
    <w:p w14:paraId="7A9AFEC4" w14:textId="77777777" w:rsidR="00A0386B" w:rsidRPr="00A0386B" w:rsidRDefault="00A0386B" w:rsidP="00A0386B">
      <w:pPr>
        <w:rPr>
          <w:rFonts w:ascii="Times New Roman" w:hAnsi="Times New Roman" w:cs="Times New Roman"/>
          <w:sz w:val="28"/>
          <w:szCs w:val="28"/>
        </w:rPr>
      </w:pPr>
    </w:p>
    <w:p w14:paraId="4DEEF04F" w14:textId="6E418A73" w:rsidR="00A0386B" w:rsidRDefault="00A0386B" w:rsidP="00B50FB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продает рекламу:</w:t>
      </w:r>
    </w:p>
    <w:p w14:paraId="5958F9C2" w14:textId="77777777" w:rsidR="00A0386B" w:rsidRPr="00A0386B" w:rsidRDefault="00A0386B" w:rsidP="00A0386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3694A6C" w14:textId="77777777" w:rsidR="00A0386B" w:rsidRPr="00A0386B" w:rsidRDefault="00A0386B" w:rsidP="00A0386B">
      <w:pPr>
        <w:rPr>
          <w:rFonts w:ascii="Times New Roman" w:hAnsi="Times New Roman" w:cs="Times New Roman"/>
          <w:sz w:val="28"/>
          <w:szCs w:val="28"/>
        </w:rPr>
      </w:pPr>
    </w:p>
    <w:p w14:paraId="788987D0" w14:textId="12EF4849" w:rsidR="00A0386B" w:rsidRDefault="00A0386B" w:rsidP="00B50FB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обладает должностью:</w:t>
      </w:r>
    </w:p>
    <w:p w14:paraId="00B4CD33" w14:textId="77777777" w:rsidR="00A0386B" w:rsidRPr="00A0386B" w:rsidRDefault="00A0386B" w:rsidP="00A0386B">
      <w:pPr>
        <w:rPr>
          <w:rFonts w:ascii="Times New Roman" w:hAnsi="Times New Roman" w:cs="Times New Roman"/>
          <w:sz w:val="28"/>
          <w:szCs w:val="28"/>
        </w:rPr>
      </w:pPr>
    </w:p>
    <w:p w14:paraId="06CE3734" w14:textId="756672B0" w:rsidR="00A0386B" w:rsidRDefault="00A0386B" w:rsidP="00B50FB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работает на кассе:</w:t>
      </w:r>
    </w:p>
    <w:p w14:paraId="2AF51E63" w14:textId="77777777" w:rsidR="00A0386B" w:rsidRPr="00A0386B" w:rsidRDefault="00A0386B" w:rsidP="00A0386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4AB455" w14:textId="77777777" w:rsidR="00A0386B" w:rsidRPr="00A0386B" w:rsidRDefault="00A0386B" w:rsidP="00A0386B">
      <w:pPr>
        <w:rPr>
          <w:rFonts w:ascii="Times New Roman" w:hAnsi="Times New Roman" w:cs="Times New Roman"/>
          <w:sz w:val="28"/>
          <w:szCs w:val="28"/>
        </w:rPr>
      </w:pPr>
    </w:p>
    <w:p w14:paraId="3F515113" w14:textId="0E3D142D" w:rsidR="00A0386B" w:rsidRDefault="00A0386B" w:rsidP="00B50FB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работает в кинозале:</w:t>
      </w:r>
    </w:p>
    <w:p w14:paraId="583BC1A9" w14:textId="77777777" w:rsidR="00A0386B" w:rsidRPr="00A0386B" w:rsidRDefault="00A0386B" w:rsidP="00A0386B">
      <w:pPr>
        <w:rPr>
          <w:rFonts w:ascii="Times New Roman" w:hAnsi="Times New Roman" w:cs="Times New Roman"/>
          <w:sz w:val="28"/>
          <w:szCs w:val="28"/>
        </w:rPr>
      </w:pPr>
    </w:p>
    <w:p w14:paraId="61FC0F15" w14:textId="5ED3B220" w:rsidR="00A0386B" w:rsidRDefault="00A0386B" w:rsidP="00B50FB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 обладает типом:</w:t>
      </w:r>
    </w:p>
    <w:p w14:paraId="1CFF4A63" w14:textId="77777777" w:rsidR="00A0386B" w:rsidRPr="00A0386B" w:rsidRDefault="00A0386B" w:rsidP="00A0386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A655874" w14:textId="77777777" w:rsidR="00A0386B" w:rsidRPr="00A0386B" w:rsidRDefault="00A0386B" w:rsidP="00A0386B">
      <w:pPr>
        <w:rPr>
          <w:rFonts w:ascii="Times New Roman" w:hAnsi="Times New Roman" w:cs="Times New Roman"/>
          <w:sz w:val="28"/>
          <w:szCs w:val="28"/>
        </w:rPr>
      </w:pPr>
    </w:p>
    <w:p w14:paraId="7D51A704" w14:textId="64BE606D" w:rsidR="00A0386B" w:rsidRDefault="00A0386B" w:rsidP="00B50FB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обладает типом:</w:t>
      </w:r>
    </w:p>
    <w:p w14:paraId="768617FA" w14:textId="77777777" w:rsidR="00A0386B" w:rsidRPr="00A0386B" w:rsidRDefault="00A0386B" w:rsidP="00A0386B">
      <w:pPr>
        <w:rPr>
          <w:rFonts w:ascii="Times New Roman" w:hAnsi="Times New Roman" w:cs="Times New Roman"/>
          <w:sz w:val="28"/>
          <w:szCs w:val="28"/>
        </w:rPr>
      </w:pPr>
    </w:p>
    <w:sectPr w:rsidR="00A0386B" w:rsidRPr="00A0386B" w:rsidSect="00F53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D1777"/>
    <w:multiLevelType w:val="hybridMultilevel"/>
    <w:tmpl w:val="AF721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90A48"/>
    <w:multiLevelType w:val="hybridMultilevel"/>
    <w:tmpl w:val="E3F48ECE"/>
    <w:lvl w:ilvl="0" w:tplc="10DC15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1D3BDF"/>
    <w:multiLevelType w:val="hybridMultilevel"/>
    <w:tmpl w:val="9C4466EC"/>
    <w:lvl w:ilvl="0" w:tplc="E57C4E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30E1B73"/>
    <w:multiLevelType w:val="hybridMultilevel"/>
    <w:tmpl w:val="5EAAF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0447C"/>
    <w:multiLevelType w:val="hybridMultilevel"/>
    <w:tmpl w:val="105CD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167EF"/>
    <w:multiLevelType w:val="hybridMultilevel"/>
    <w:tmpl w:val="032E6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B35EE"/>
    <w:multiLevelType w:val="hybridMultilevel"/>
    <w:tmpl w:val="02668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944D4"/>
    <w:multiLevelType w:val="hybridMultilevel"/>
    <w:tmpl w:val="536E0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C6F4C"/>
    <w:multiLevelType w:val="hybridMultilevel"/>
    <w:tmpl w:val="9C4466EC"/>
    <w:lvl w:ilvl="0" w:tplc="E57C4E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18861B3"/>
    <w:multiLevelType w:val="hybridMultilevel"/>
    <w:tmpl w:val="9C4466EC"/>
    <w:lvl w:ilvl="0" w:tplc="E57C4E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62D5E2A"/>
    <w:multiLevelType w:val="hybridMultilevel"/>
    <w:tmpl w:val="74FEC1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8"/>
  </w:num>
  <w:num w:numId="9">
    <w:abstractNumId w:val="2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59"/>
    <w:rsid w:val="00021899"/>
    <w:rsid w:val="000E15AF"/>
    <w:rsid w:val="00102CD9"/>
    <w:rsid w:val="001D2AE2"/>
    <w:rsid w:val="00292481"/>
    <w:rsid w:val="002A26B1"/>
    <w:rsid w:val="002A606D"/>
    <w:rsid w:val="002B3EF3"/>
    <w:rsid w:val="003678D8"/>
    <w:rsid w:val="00367A72"/>
    <w:rsid w:val="00432CEC"/>
    <w:rsid w:val="00477718"/>
    <w:rsid w:val="004858F9"/>
    <w:rsid w:val="00505B47"/>
    <w:rsid w:val="0061341D"/>
    <w:rsid w:val="006E2E3D"/>
    <w:rsid w:val="007521F5"/>
    <w:rsid w:val="00776131"/>
    <w:rsid w:val="007C1837"/>
    <w:rsid w:val="007C33BF"/>
    <w:rsid w:val="00830897"/>
    <w:rsid w:val="0084388E"/>
    <w:rsid w:val="00926408"/>
    <w:rsid w:val="0093396C"/>
    <w:rsid w:val="00953EE4"/>
    <w:rsid w:val="00A0386B"/>
    <w:rsid w:val="00B50FBF"/>
    <w:rsid w:val="00B77C69"/>
    <w:rsid w:val="00BA4E3D"/>
    <w:rsid w:val="00BA5C78"/>
    <w:rsid w:val="00C46BDA"/>
    <w:rsid w:val="00C532BC"/>
    <w:rsid w:val="00C9393D"/>
    <w:rsid w:val="00CE04F3"/>
    <w:rsid w:val="00D1784D"/>
    <w:rsid w:val="00D678E8"/>
    <w:rsid w:val="00D73F83"/>
    <w:rsid w:val="00DE192A"/>
    <w:rsid w:val="00E04FAC"/>
    <w:rsid w:val="00E82683"/>
    <w:rsid w:val="00EB2DE1"/>
    <w:rsid w:val="00EB4E0A"/>
    <w:rsid w:val="00EE6487"/>
    <w:rsid w:val="00F53226"/>
    <w:rsid w:val="00F97102"/>
    <w:rsid w:val="00FE02AB"/>
    <w:rsid w:val="00FF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CA6AC"/>
  <w15:chartTrackingRefBased/>
  <w15:docId w15:val="{D9075D24-AB8D-4840-9B6D-3A096C516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1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226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F53226"/>
  </w:style>
  <w:style w:type="paragraph" w:styleId="a5">
    <w:name w:val="Normal (Web)"/>
    <w:basedOn w:val="a"/>
    <w:uiPriority w:val="99"/>
    <w:unhideWhenUsed/>
    <w:rsid w:val="00C53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semiHidden/>
    <w:unhideWhenUsed/>
    <w:qFormat/>
    <w:rsid w:val="00367A7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E713A-17DA-4D6C-AC5D-2635E4E87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1</Pages>
  <Words>1683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Kulakov</dc:creator>
  <cp:keywords/>
  <dc:description/>
  <cp:lastModifiedBy>Dmitriy Kulakov</cp:lastModifiedBy>
  <cp:revision>15</cp:revision>
  <dcterms:created xsi:type="dcterms:W3CDTF">2021-05-12T13:09:00Z</dcterms:created>
  <dcterms:modified xsi:type="dcterms:W3CDTF">2021-05-27T19:00:00Z</dcterms:modified>
</cp:coreProperties>
</file>